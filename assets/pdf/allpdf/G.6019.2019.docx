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1BB" w:rsidRDefault="009041BB" w:rsidP="00A85192">
      <w:pPr>
        <w:tabs>
          <w:tab w:val="left" w:pos="1800"/>
        </w:tabs>
        <w:jc w:val="right"/>
        <w:rPr>
          <w:rFonts w:ascii="Tahoma" w:eastAsia="Times New Roman" w:hAnsi="Tahoma" w:cs="Tahoma"/>
          <w:b/>
          <w:bCs/>
          <w:sz w:val="24"/>
          <w:szCs w:val="24"/>
          <w:u w:val="single"/>
        </w:rPr>
      </w:pPr>
    </w:p>
    <w:p w:rsidR="002D25C9" w:rsidRPr="00A85192" w:rsidRDefault="00A85192" w:rsidP="00A85192">
      <w:pPr>
        <w:tabs>
          <w:tab w:val="left" w:pos="1800"/>
        </w:tabs>
        <w:jc w:val="right"/>
        <w:rPr>
          <w:rFonts w:ascii="Tahoma" w:eastAsia="Times New Roman" w:hAnsi="Tahoma" w:cs="Tahoma"/>
          <w:b/>
          <w:bCs/>
          <w:sz w:val="24"/>
          <w:szCs w:val="24"/>
          <w:u w:val="single"/>
        </w:rPr>
      </w:pPr>
      <w:r w:rsidRPr="00A85192">
        <w:rPr>
          <w:rFonts w:ascii="Tahoma" w:eastAsia="Times New Roman" w:hAnsi="Tahoma" w:cs="Tahoma"/>
          <w:b/>
          <w:bCs/>
          <w:sz w:val="24"/>
          <w:szCs w:val="24"/>
          <w:u w:val="single"/>
        </w:rPr>
        <w:t>G/6019/2021</w:t>
      </w:r>
    </w:p>
    <w:p w:rsidR="00E63081" w:rsidRDefault="00E63081" w:rsidP="00DA0D7C">
      <w:pPr>
        <w:tabs>
          <w:tab w:val="left" w:pos="1800"/>
        </w:tabs>
        <w:rPr>
          <w:rFonts w:ascii="Arial" w:eastAsia="Times New Roman" w:hAnsi="Arial" w:cs="Times New Roman"/>
          <w:b/>
          <w:bCs/>
          <w:sz w:val="24"/>
          <w:szCs w:val="24"/>
          <w:u w:val="single"/>
        </w:rPr>
      </w:pPr>
    </w:p>
    <w:p w:rsidR="00DA0D7C" w:rsidRPr="00DE2CF4" w:rsidRDefault="00FD4F51" w:rsidP="00DA0D7C">
      <w:pPr>
        <w:tabs>
          <w:tab w:val="left" w:pos="1800"/>
        </w:tabs>
        <w:rPr>
          <w:rFonts w:ascii="Arial" w:eastAsia="Times New Roman" w:hAnsi="Arial" w:cs="Times New Roman"/>
          <w:b/>
          <w:bCs/>
          <w:sz w:val="24"/>
          <w:szCs w:val="24"/>
        </w:rPr>
      </w:pPr>
      <w:r w:rsidRPr="00FD4F51">
        <w:rPr>
          <w:rFonts w:ascii="Arial" w:eastAsia="Times New Roman" w:hAnsi="Arial" w:cs="Times New Roman"/>
          <w:b/>
          <w:bCs/>
          <w:sz w:val="24"/>
          <w:szCs w:val="24"/>
          <w:u w:val="single"/>
        </w:rPr>
        <w:t>Submitted</w:t>
      </w:r>
      <w:r w:rsidR="00DA0D7C" w:rsidRPr="00DE2CF4">
        <w:rPr>
          <w:rFonts w:ascii="Arial" w:eastAsia="Times New Roman" w:hAnsi="Arial" w:cs="Times New Roman"/>
          <w:b/>
          <w:bCs/>
          <w:sz w:val="24"/>
          <w:szCs w:val="24"/>
        </w:rPr>
        <w:t>:</w:t>
      </w:r>
    </w:p>
    <w:p w:rsidR="00DA0D7C" w:rsidRPr="00DE2CF4" w:rsidRDefault="00DA0D7C" w:rsidP="0032050C">
      <w:pPr>
        <w:ind w:left="1440" w:hanging="720"/>
        <w:jc w:val="both"/>
        <w:rPr>
          <w:rFonts w:ascii="Arial" w:eastAsia="Times New Roman" w:hAnsi="Arial" w:cs="Times New Roman"/>
          <w:sz w:val="24"/>
          <w:szCs w:val="24"/>
        </w:rPr>
      </w:pPr>
      <w:r w:rsidRPr="00DE2CF4">
        <w:rPr>
          <w:rFonts w:ascii="Arial" w:eastAsia="Times New Roman" w:hAnsi="Arial" w:cs="Times New Roman"/>
          <w:b/>
          <w:bCs/>
          <w:sz w:val="24"/>
          <w:szCs w:val="24"/>
        </w:rPr>
        <w:t>Ref</w:t>
      </w:r>
      <w:proofErr w:type="gramStart"/>
      <w:r w:rsidRPr="00DE2CF4">
        <w:rPr>
          <w:rFonts w:ascii="Arial" w:eastAsia="Times New Roman" w:hAnsi="Arial" w:cs="Times New Roman"/>
          <w:b/>
          <w:bCs/>
          <w:sz w:val="24"/>
          <w:szCs w:val="24"/>
        </w:rPr>
        <w:t>:-</w:t>
      </w:r>
      <w:proofErr w:type="gramEnd"/>
      <w:r w:rsidR="0032050C">
        <w:rPr>
          <w:rFonts w:ascii="Arial" w:eastAsia="Times New Roman" w:hAnsi="Arial" w:cs="Times New Roman"/>
          <w:b/>
          <w:bCs/>
          <w:sz w:val="24"/>
          <w:szCs w:val="24"/>
        </w:rPr>
        <w:tab/>
      </w:r>
      <w:r w:rsidR="0032050C">
        <w:rPr>
          <w:rFonts w:ascii="Arial" w:eastAsia="Times New Roman" w:hAnsi="Arial" w:cs="Times New Roman"/>
          <w:sz w:val="24"/>
          <w:szCs w:val="24"/>
        </w:rPr>
        <w:t>Gazette No:</w:t>
      </w:r>
      <w:r w:rsidR="00FD4F51">
        <w:rPr>
          <w:rFonts w:ascii="Arial" w:eastAsia="Times New Roman" w:hAnsi="Arial" w:cs="Times New Roman"/>
          <w:sz w:val="24"/>
          <w:szCs w:val="24"/>
        </w:rPr>
        <w:t>122,</w:t>
      </w:r>
      <w:r w:rsidRPr="00DE2CF4">
        <w:rPr>
          <w:rFonts w:ascii="Arial" w:eastAsia="Times New Roman" w:hAnsi="Arial" w:cs="Times New Roman"/>
          <w:sz w:val="24"/>
          <w:szCs w:val="24"/>
        </w:rPr>
        <w:t xml:space="preserve"> dated:</w:t>
      </w:r>
      <w:r w:rsidR="00FD4F51">
        <w:rPr>
          <w:rFonts w:ascii="Arial" w:eastAsia="Times New Roman" w:hAnsi="Arial" w:cs="Times New Roman"/>
          <w:sz w:val="24"/>
          <w:szCs w:val="24"/>
        </w:rPr>
        <w:t>25</w:t>
      </w:r>
      <w:r w:rsidR="0032050C">
        <w:rPr>
          <w:rFonts w:ascii="Arial" w:eastAsia="Times New Roman" w:hAnsi="Arial" w:cs="Times New Roman"/>
          <w:sz w:val="24"/>
          <w:szCs w:val="24"/>
        </w:rPr>
        <w:t>.</w:t>
      </w:r>
      <w:r w:rsidR="00FD4F51">
        <w:rPr>
          <w:rFonts w:ascii="Arial" w:eastAsia="Times New Roman" w:hAnsi="Arial" w:cs="Times New Roman"/>
          <w:sz w:val="24"/>
          <w:szCs w:val="24"/>
        </w:rPr>
        <w:t>1</w:t>
      </w:r>
      <w:r w:rsidR="0032050C">
        <w:rPr>
          <w:rFonts w:ascii="Arial" w:eastAsia="Times New Roman" w:hAnsi="Arial" w:cs="Times New Roman"/>
          <w:sz w:val="24"/>
          <w:szCs w:val="24"/>
        </w:rPr>
        <w:t>0.20</w:t>
      </w:r>
      <w:r w:rsidR="00FD4F51">
        <w:rPr>
          <w:rFonts w:ascii="Arial" w:eastAsia="Times New Roman" w:hAnsi="Arial" w:cs="Times New Roman"/>
          <w:sz w:val="24"/>
          <w:szCs w:val="24"/>
        </w:rPr>
        <w:t>2</w:t>
      </w:r>
      <w:r w:rsidR="0032050C">
        <w:rPr>
          <w:rFonts w:ascii="Arial" w:eastAsia="Times New Roman" w:hAnsi="Arial" w:cs="Times New Roman"/>
          <w:sz w:val="24"/>
          <w:szCs w:val="24"/>
        </w:rPr>
        <w:t>1</w:t>
      </w:r>
      <w:r w:rsidRPr="00DE2CF4">
        <w:rPr>
          <w:rFonts w:ascii="Arial" w:eastAsia="Times New Roman" w:hAnsi="Arial" w:cs="Times New Roman"/>
          <w:sz w:val="24"/>
          <w:szCs w:val="24"/>
        </w:rPr>
        <w:t xml:space="preserve"> issued by the Commissioner of Printing, Stationery and Stores purchase, </w:t>
      </w:r>
      <w:r w:rsidR="0032050C">
        <w:rPr>
          <w:rFonts w:ascii="Arial" w:eastAsia="Times New Roman" w:hAnsi="Arial" w:cs="Times New Roman"/>
          <w:sz w:val="24"/>
          <w:szCs w:val="24"/>
        </w:rPr>
        <w:t>Vijayawada</w:t>
      </w:r>
      <w:r w:rsidRPr="00DE2CF4">
        <w:rPr>
          <w:rFonts w:ascii="Arial" w:eastAsia="Times New Roman" w:hAnsi="Arial" w:cs="Times New Roman"/>
          <w:sz w:val="24"/>
          <w:szCs w:val="24"/>
        </w:rPr>
        <w:t xml:space="preserve"> received</w:t>
      </w:r>
      <w:r w:rsidR="0032050C">
        <w:rPr>
          <w:rFonts w:ascii="Arial" w:eastAsia="Times New Roman" w:hAnsi="Arial" w:cs="Times New Roman"/>
          <w:sz w:val="24"/>
          <w:szCs w:val="24"/>
        </w:rPr>
        <w:t xml:space="preserve"> through </w:t>
      </w:r>
      <w:r w:rsidR="009A68BF">
        <w:rPr>
          <w:rFonts w:ascii="Arial" w:eastAsia="Times New Roman" w:hAnsi="Arial" w:cs="Times New Roman"/>
          <w:sz w:val="24"/>
          <w:szCs w:val="24"/>
        </w:rPr>
        <w:t>website: Https</w:t>
      </w:r>
      <w:r w:rsidR="00FD4F51">
        <w:rPr>
          <w:rFonts w:ascii="Arial" w:eastAsia="Times New Roman" w:hAnsi="Arial" w:cs="Times New Roman"/>
          <w:sz w:val="24"/>
          <w:szCs w:val="24"/>
        </w:rPr>
        <w:t xml:space="preserve">://apegazzette.cgg.gov.in/login.do </w:t>
      </w:r>
      <w:r w:rsidRPr="00DE2CF4">
        <w:rPr>
          <w:rFonts w:ascii="Arial" w:eastAsia="Times New Roman" w:hAnsi="Arial" w:cs="Times New Roman"/>
          <w:sz w:val="24"/>
          <w:szCs w:val="24"/>
        </w:rPr>
        <w:t xml:space="preserve"> on</w:t>
      </w:r>
      <w:r w:rsidR="0032050C">
        <w:rPr>
          <w:rFonts w:ascii="Arial" w:eastAsia="Times New Roman" w:hAnsi="Arial" w:cs="Times New Roman"/>
          <w:sz w:val="24"/>
          <w:szCs w:val="24"/>
        </w:rPr>
        <w:t xml:space="preserve"> </w:t>
      </w:r>
      <w:r w:rsidR="00FD4F51">
        <w:rPr>
          <w:rFonts w:ascii="Arial" w:eastAsia="Times New Roman" w:hAnsi="Arial" w:cs="Times New Roman"/>
          <w:sz w:val="24"/>
          <w:szCs w:val="24"/>
        </w:rPr>
        <w:t>26</w:t>
      </w:r>
      <w:r w:rsidR="0032050C">
        <w:rPr>
          <w:rFonts w:ascii="Arial" w:eastAsia="Times New Roman" w:hAnsi="Arial" w:cs="Times New Roman"/>
          <w:sz w:val="24"/>
          <w:szCs w:val="24"/>
        </w:rPr>
        <w:t>.</w:t>
      </w:r>
      <w:r w:rsidR="00FD4F51">
        <w:rPr>
          <w:rFonts w:ascii="Arial" w:eastAsia="Times New Roman" w:hAnsi="Arial" w:cs="Times New Roman"/>
          <w:sz w:val="24"/>
          <w:szCs w:val="24"/>
        </w:rPr>
        <w:t>1</w:t>
      </w:r>
      <w:r w:rsidR="0032050C">
        <w:rPr>
          <w:rFonts w:ascii="Arial" w:eastAsia="Times New Roman" w:hAnsi="Arial" w:cs="Times New Roman"/>
          <w:sz w:val="24"/>
          <w:szCs w:val="24"/>
        </w:rPr>
        <w:t>0.20</w:t>
      </w:r>
      <w:r w:rsidR="00FD4F51">
        <w:rPr>
          <w:rFonts w:ascii="Arial" w:eastAsia="Times New Roman" w:hAnsi="Arial" w:cs="Times New Roman"/>
          <w:sz w:val="24"/>
          <w:szCs w:val="24"/>
        </w:rPr>
        <w:t>2</w:t>
      </w:r>
      <w:r w:rsidR="0032050C">
        <w:rPr>
          <w:rFonts w:ascii="Arial" w:eastAsia="Times New Roman" w:hAnsi="Arial" w:cs="Times New Roman"/>
          <w:sz w:val="24"/>
          <w:szCs w:val="24"/>
        </w:rPr>
        <w:t>1.</w:t>
      </w:r>
      <w:r w:rsidRPr="00DE2CF4">
        <w:rPr>
          <w:rFonts w:ascii="Arial" w:eastAsia="Times New Roman" w:hAnsi="Arial" w:cs="Times New Roman"/>
          <w:sz w:val="24"/>
          <w:szCs w:val="24"/>
        </w:rPr>
        <w:tab/>
      </w:r>
      <w:r w:rsidRPr="00DE2CF4">
        <w:rPr>
          <w:rFonts w:ascii="Arial" w:eastAsia="Times New Roman" w:hAnsi="Arial" w:cs="Times New Roman"/>
          <w:sz w:val="24"/>
          <w:szCs w:val="24"/>
        </w:rPr>
        <w:tab/>
      </w:r>
    </w:p>
    <w:p w:rsidR="00DA0D7C" w:rsidRPr="00DE2CF4" w:rsidRDefault="00DA0D7C" w:rsidP="00DA0D7C">
      <w:pPr>
        <w:tabs>
          <w:tab w:val="left" w:pos="0"/>
        </w:tabs>
        <w:rPr>
          <w:rFonts w:ascii="Arial" w:eastAsia="Times New Roman" w:hAnsi="Arial" w:cs="Times New Roman"/>
          <w:sz w:val="24"/>
          <w:szCs w:val="24"/>
        </w:rPr>
      </w:pPr>
      <w:r w:rsidRPr="00DE2CF4">
        <w:rPr>
          <w:rFonts w:ascii="Arial" w:eastAsia="Times New Roman" w:hAnsi="Arial" w:cs="Times New Roman"/>
          <w:sz w:val="24"/>
          <w:szCs w:val="24"/>
        </w:rPr>
        <w:t xml:space="preserve">                                                                &lt;&lt;&lt;&lt;&gt;&gt;&gt;</w:t>
      </w:r>
    </w:p>
    <w:p w:rsidR="00DA0D7C" w:rsidRPr="00DE2CF4" w:rsidRDefault="00DA0D7C" w:rsidP="00DA0D7C">
      <w:pPr>
        <w:tabs>
          <w:tab w:val="left" w:pos="0"/>
        </w:tabs>
        <w:rPr>
          <w:rFonts w:ascii="Arial" w:eastAsia="Times New Roman" w:hAnsi="Arial" w:cs="Times New Roman"/>
          <w:sz w:val="24"/>
          <w:szCs w:val="24"/>
        </w:rPr>
      </w:pPr>
      <w:r w:rsidRPr="00DE2CF4">
        <w:rPr>
          <w:rFonts w:ascii="Arial" w:eastAsia="Times New Roman" w:hAnsi="Arial" w:cs="Times New Roman"/>
          <w:sz w:val="24"/>
          <w:szCs w:val="24"/>
        </w:rPr>
        <w:tab/>
        <w:t>The above reference is placed below for perusal please.</w:t>
      </w:r>
    </w:p>
    <w:p w:rsidR="00DA0D7C" w:rsidRPr="00DE2CF4" w:rsidRDefault="00DA0D7C" w:rsidP="00DA0D7C">
      <w:pPr>
        <w:tabs>
          <w:tab w:val="left" w:pos="0"/>
        </w:tabs>
        <w:spacing w:line="480" w:lineRule="auto"/>
        <w:jc w:val="both"/>
        <w:rPr>
          <w:rFonts w:ascii="Arial" w:eastAsia="Times New Roman" w:hAnsi="Arial" w:cs="Times New Roman"/>
          <w:sz w:val="24"/>
          <w:szCs w:val="24"/>
        </w:rPr>
      </w:pPr>
      <w:r w:rsidRPr="00DE2CF4">
        <w:rPr>
          <w:rFonts w:ascii="Arial" w:eastAsia="Times New Roman" w:hAnsi="Arial" w:cs="Times New Roman"/>
          <w:sz w:val="24"/>
          <w:szCs w:val="24"/>
        </w:rPr>
        <w:tab/>
        <w:t xml:space="preserve">It is submitted that the Commissioner of </w:t>
      </w:r>
      <w:r w:rsidRPr="00DE2CF4">
        <w:rPr>
          <w:rFonts w:ascii="Arial" w:eastAsia="Times New Roman" w:hAnsi="Arial" w:cs="Times New Roman"/>
          <w:sz w:val="24"/>
          <w:szCs w:val="24"/>
        </w:rPr>
        <w:tab/>
      </w:r>
      <w:proofErr w:type="spellStart"/>
      <w:r w:rsidRPr="00DE2CF4">
        <w:rPr>
          <w:rFonts w:ascii="Arial" w:eastAsia="Times New Roman" w:hAnsi="Arial" w:cs="Times New Roman"/>
          <w:sz w:val="24"/>
          <w:szCs w:val="24"/>
        </w:rPr>
        <w:t>Printing,Stationery</w:t>
      </w:r>
      <w:proofErr w:type="spellEnd"/>
      <w:r w:rsidRPr="00DE2CF4">
        <w:rPr>
          <w:rFonts w:ascii="Arial" w:eastAsia="Times New Roman" w:hAnsi="Arial" w:cs="Times New Roman"/>
          <w:sz w:val="24"/>
          <w:szCs w:val="24"/>
        </w:rPr>
        <w:t xml:space="preserve"> and Stores Purchase have sent Gazette Notification No.</w:t>
      </w:r>
      <w:r w:rsidR="00FD4F51">
        <w:rPr>
          <w:rFonts w:ascii="Arial" w:eastAsia="Times New Roman" w:hAnsi="Arial" w:cs="Times New Roman"/>
          <w:sz w:val="24"/>
          <w:szCs w:val="24"/>
        </w:rPr>
        <w:t>122,</w:t>
      </w:r>
      <w:r w:rsidR="0032050C" w:rsidRPr="00DE2CF4">
        <w:rPr>
          <w:rFonts w:ascii="Arial" w:eastAsia="Times New Roman" w:hAnsi="Arial" w:cs="Times New Roman"/>
          <w:sz w:val="24"/>
          <w:szCs w:val="24"/>
        </w:rPr>
        <w:t>dated:</w:t>
      </w:r>
      <w:r w:rsidR="00FD4F51">
        <w:rPr>
          <w:rFonts w:ascii="Arial" w:eastAsia="Times New Roman" w:hAnsi="Arial" w:cs="Times New Roman"/>
          <w:sz w:val="24"/>
          <w:szCs w:val="24"/>
        </w:rPr>
        <w:t xml:space="preserve">25.10.2021 </w:t>
      </w:r>
      <w:r w:rsidRPr="00DE2CF4">
        <w:rPr>
          <w:rFonts w:ascii="Arial" w:eastAsia="Times New Roman" w:hAnsi="Arial" w:cs="Times New Roman"/>
          <w:sz w:val="24"/>
          <w:szCs w:val="24"/>
        </w:rPr>
        <w:t>in which the Commissioner of Labour declared CPI Points as on 01.</w:t>
      </w:r>
      <w:r w:rsidR="00FD4F51">
        <w:rPr>
          <w:rFonts w:ascii="Arial" w:eastAsia="Times New Roman" w:hAnsi="Arial" w:cs="Times New Roman"/>
          <w:sz w:val="24"/>
          <w:szCs w:val="24"/>
        </w:rPr>
        <w:t>10</w:t>
      </w:r>
      <w:r w:rsidR="0032050C">
        <w:rPr>
          <w:rFonts w:ascii="Arial" w:eastAsia="Times New Roman" w:hAnsi="Arial" w:cs="Times New Roman"/>
          <w:sz w:val="24"/>
          <w:szCs w:val="24"/>
        </w:rPr>
        <w:t>.20</w:t>
      </w:r>
      <w:r w:rsidR="00FD4F51">
        <w:rPr>
          <w:rFonts w:ascii="Arial" w:eastAsia="Times New Roman" w:hAnsi="Arial" w:cs="Times New Roman"/>
          <w:sz w:val="24"/>
          <w:szCs w:val="24"/>
        </w:rPr>
        <w:t>2</w:t>
      </w:r>
      <w:r w:rsidR="0032050C">
        <w:rPr>
          <w:rFonts w:ascii="Arial" w:eastAsia="Times New Roman" w:hAnsi="Arial" w:cs="Times New Roman"/>
          <w:sz w:val="24"/>
          <w:szCs w:val="24"/>
        </w:rPr>
        <w:t xml:space="preserve">1 vide </w:t>
      </w:r>
      <w:proofErr w:type="spellStart"/>
      <w:r w:rsidR="0032050C">
        <w:rPr>
          <w:rFonts w:ascii="Arial" w:eastAsia="Times New Roman" w:hAnsi="Arial" w:cs="Times New Roman"/>
          <w:sz w:val="24"/>
          <w:szCs w:val="24"/>
        </w:rPr>
        <w:t>proc.No.</w:t>
      </w:r>
      <w:r w:rsidR="00FD4F51">
        <w:rPr>
          <w:rFonts w:ascii="Arial" w:eastAsia="Times New Roman" w:hAnsi="Arial" w:cs="Times New Roman"/>
          <w:sz w:val="24"/>
          <w:szCs w:val="24"/>
        </w:rPr>
        <w:t>G</w:t>
      </w:r>
      <w:proofErr w:type="spellEnd"/>
      <w:r w:rsidRPr="00DE2CF4">
        <w:rPr>
          <w:rFonts w:ascii="Arial" w:eastAsia="Times New Roman" w:hAnsi="Arial" w:cs="Times New Roman"/>
          <w:sz w:val="24"/>
          <w:szCs w:val="24"/>
        </w:rPr>
        <w:t>/</w:t>
      </w:r>
      <w:r w:rsidR="00FD4F51">
        <w:rPr>
          <w:rFonts w:ascii="Arial" w:eastAsia="Times New Roman" w:hAnsi="Arial" w:cs="Times New Roman"/>
          <w:sz w:val="24"/>
          <w:szCs w:val="24"/>
        </w:rPr>
        <w:t>6019</w:t>
      </w:r>
      <w:r w:rsidR="0032050C">
        <w:rPr>
          <w:rFonts w:ascii="Arial" w:eastAsia="Times New Roman" w:hAnsi="Arial" w:cs="Times New Roman"/>
          <w:sz w:val="24"/>
          <w:szCs w:val="24"/>
        </w:rPr>
        <w:t>/20</w:t>
      </w:r>
      <w:r w:rsidR="00FD4F51">
        <w:rPr>
          <w:rFonts w:ascii="Arial" w:eastAsia="Times New Roman" w:hAnsi="Arial" w:cs="Times New Roman"/>
          <w:sz w:val="24"/>
          <w:szCs w:val="24"/>
        </w:rPr>
        <w:t>2</w:t>
      </w:r>
      <w:r w:rsidR="0032050C">
        <w:rPr>
          <w:rFonts w:ascii="Arial" w:eastAsia="Times New Roman" w:hAnsi="Arial" w:cs="Times New Roman"/>
          <w:sz w:val="24"/>
          <w:szCs w:val="24"/>
        </w:rPr>
        <w:t>1</w:t>
      </w:r>
      <w:r w:rsidR="009041BB">
        <w:rPr>
          <w:rFonts w:ascii="Arial" w:eastAsia="Times New Roman" w:hAnsi="Arial" w:cs="Times New Roman"/>
          <w:sz w:val="24"/>
          <w:szCs w:val="24"/>
        </w:rPr>
        <w:t xml:space="preserve"> </w:t>
      </w:r>
      <w:r w:rsidRPr="00DE2CF4">
        <w:rPr>
          <w:rFonts w:ascii="Arial" w:eastAsia="Times New Roman" w:hAnsi="Arial" w:cs="Times New Roman"/>
          <w:sz w:val="24"/>
          <w:szCs w:val="24"/>
        </w:rPr>
        <w:t>,dated:</w:t>
      </w:r>
      <w:r w:rsidR="00FD4F51">
        <w:rPr>
          <w:rFonts w:ascii="Arial" w:eastAsia="Times New Roman" w:hAnsi="Arial" w:cs="Times New Roman"/>
          <w:sz w:val="24"/>
          <w:szCs w:val="24"/>
        </w:rPr>
        <w:t>25</w:t>
      </w:r>
      <w:r w:rsidR="0032050C">
        <w:rPr>
          <w:rFonts w:ascii="Arial" w:eastAsia="Times New Roman" w:hAnsi="Arial" w:cs="Times New Roman"/>
          <w:sz w:val="24"/>
          <w:szCs w:val="24"/>
        </w:rPr>
        <w:t>.</w:t>
      </w:r>
      <w:r w:rsidR="00FD4F51">
        <w:rPr>
          <w:rFonts w:ascii="Arial" w:eastAsia="Times New Roman" w:hAnsi="Arial" w:cs="Times New Roman"/>
          <w:sz w:val="24"/>
          <w:szCs w:val="24"/>
        </w:rPr>
        <w:t>10.</w:t>
      </w:r>
      <w:r w:rsidR="0032050C">
        <w:rPr>
          <w:rFonts w:ascii="Arial" w:eastAsia="Times New Roman" w:hAnsi="Arial" w:cs="Times New Roman"/>
          <w:sz w:val="24"/>
          <w:szCs w:val="24"/>
        </w:rPr>
        <w:t>20</w:t>
      </w:r>
      <w:r w:rsidR="00FD4F51">
        <w:rPr>
          <w:rFonts w:ascii="Arial" w:eastAsia="Times New Roman" w:hAnsi="Arial" w:cs="Times New Roman"/>
          <w:sz w:val="24"/>
          <w:szCs w:val="24"/>
        </w:rPr>
        <w:t>21</w:t>
      </w:r>
      <w:r w:rsidR="009A68BF" w:rsidRPr="00DE2CF4">
        <w:rPr>
          <w:rFonts w:ascii="Arial" w:eastAsia="Times New Roman" w:hAnsi="Arial" w:cs="Times New Roman"/>
          <w:sz w:val="24"/>
          <w:szCs w:val="24"/>
        </w:rPr>
        <w:t>.</w:t>
      </w:r>
    </w:p>
    <w:p w:rsidR="00DA0D7C" w:rsidRPr="00DE2CF4" w:rsidRDefault="009A68BF" w:rsidP="00DA0D7C">
      <w:pPr>
        <w:tabs>
          <w:tab w:val="left" w:pos="0"/>
        </w:tabs>
        <w:spacing w:line="480" w:lineRule="auto"/>
        <w:jc w:val="both"/>
        <w:rPr>
          <w:rFonts w:ascii="Arial" w:eastAsia="Times New Roman" w:hAnsi="Arial" w:cs="Times New Roman"/>
          <w:sz w:val="24"/>
          <w:szCs w:val="24"/>
        </w:rPr>
      </w:pPr>
      <w:r>
        <w:rPr>
          <w:rFonts w:ascii="Arial" w:eastAsia="Times New Roman" w:hAnsi="Arial" w:cs="Times New Roman"/>
          <w:sz w:val="24"/>
          <w:szCs w:val="24"/>
        </w:rPr>
        <w:tab/>
      </w:r>
      <w:r w:rsidR="00DA0D7C" w:rsidRPr="00DE2CF4">
        <w:rPr>
          <w:rFonts w:ascii="Arial" w:eastAsia="Times New Roman" w:hAnsi="Arial" w:cs="Times New Roman"/>
          <w:sz w:val="24"/>
          <w:szCs w:val="24"/>
        </w:rPr>
        <w:t>The above Gazette notification is verified with the proposals submitted by</w:t>
      </w:r>
      <w:r w:rsidR="00FD4F51">
        <w:rPr>
          <w:rFonts w:ascii="Arial" w:eastAsia="Times New Roman" w:hAnsi="Arial" w:cs="Times New Roman"/>
          <w:sz w:val="24"/>
          <w:szCs w:val="24"/>
        </w:rPr>
        <w:t xml:space="preserve"> this office and found correct. </w:t>
      </w:r>
      <w:r w:rsidR="0032050C">
        <w:rPr>
          <w:rFonts w:ascii="Arial" w:eastAsia="Times New Roman" w:hAnsi="Arial" w:cs="Times New Roman"/>
          <w:sz w:val="24"/>
          <w:szCs w:val="24"/>
        </w:rPr>
        <w:t>The Gazette notification is placed in the website ap.labour.gov.in.  If</w:t>
      </w:r>
      <w:r w:rsidR="00DA0D7C" w:rsidRPr="00DE2CF4">
        <w:rPr>
          <w:rFonts w:ascii="Arial" w:eastAsia="Times New Roman" w:hAnsi="Arial" w:cs="Times New Roman"/>
          <w:sz w:val="24"/>
          <w:szCs w:val="24"/>
        </w:rPr>
        <w:t xml:space="preserve"> agree</w:t>
      </w:r>
      <w:r w:rsidR="0032050C">
        <w:rPr>
          <w:rFonts w:ascii="Arial" w:eastAsia="Times New Roman" w:hAnsi="Arial" w:cs="Times New Roman"/>
          <w:sz w:val="24"/>
          <w:szCs w:val="24"/>
        </w:rPr>
        <w:t>d</w:t>
      </w:r>
      <w:r w:rsidR="00DA0D7C" w:rsidRPr="00DE2CF4">
        <w:rPr>
          <w:rFonts w:ascii="Arial" w:eastAsia="Times New Roman" w:hAnsi="Arial" w:cs="Times New Roman"/>
          <w:sz w:val="24"/>
          <w:szCs w:val="24"/>
        </w:rPr>
        <w:t xml:space="preserve">, we may </w:t>
      </w:r>
      <w:r w:rsidR="0032050C">
        <w:rPr>
          <w:rFonts w:ascii="Arial" w:eastAsia="Times New Roman" w:hAnsi="Arial" w:cs="Times New Roman"/>
          <w:sz w:val="24"/>
          <w:szCs w:val="24"/>
        </w:rPr>
        <w:t xml:space="preserve">inform the same to </w:t>
      </w:r>
      <w:r w:rsidR="00DA0D7C" w:rsidRPr="00DE2CF4">
        <w:rPr>
          <w:rFonts w:ascii="Arial" w:eastAsia="Times New Roman" w:hAnsi="Arial" w:cs="Times New Roman"/>
          <w:sz w:val="24"/>
          <w:szCs w:val="24"/>
        </w:rPr>
        <w:t>all the employers/employees organizations and Subordin</w:t>
      </w:r>
      <w:r w:rsidR="0032050C">
        <w:rPr>
          <w:rFonts w:ascii="Arial" w:eastAsia="Times New Roman" w:hAnsi="Arial" w:cs="Times New Roman"/>
          <w:sz w:val="24"/>
          <w:szCs w:val="24"/>
        </w:rPr>
        <w:t>ate officers of this Department may go through the Labour Department website and acknowledge the same.</w:t>
      </w:r>
    </w:p>
    <w:p w:rsidR="00DA0D7C" w:rsidRPr="00DE2CF4" w:rsidRDefault="008D5AFF" w:rsidP="00DA0D7C">
      <w:pPr>
        <w:pStyle w:val="NoSpacing"/>
        <w:spacing w:line="480" w:lineRule="auto"/>
        <w:rPr>
          <w:rFonts w:ascii="Arial" w:hAnsi="Arial"/>
          <w:sz w:val="24"/>
          <w:szCs w:val="24"/>
        </w:rPr>
      </w:pPr>
      <w:r>
        <w:rPr>
          <w:rFonts w:ascii="Arial" w:hAnsi="Arial"/>
          <w:sz w:val="24"/>
          <w:szCs w:val="24"/>
        </w:rPr>
        <w:t>.</w:t>
      </w:r>
      <w:r w:rsidR="00DA0D7C" w:rsidRPr="00DE2CF4">
        <w:rPr>
          <w:rFonts w:ascii="Arial" w:hAnsi="Arial"/>
          <w:sz w:val="24"/>
          <w:szCs w:val="24"/>
        </w:rPr>
        <w:tab/>
        <w:t xml:space="preserve">If agreed, the draft Endt. </w:t>
      </w:r>
      <w:r w:rsidR="009A68BF" w:rsidRPr="00DE2CF4">
        <w:rPr>
          <w:rFonts w:ascii="Arial" w:hAnsi="Arial"/>
          <w:sz w:val="24"/>
          <w:szCs w:val="24"/>
        </w:rPr>
        <w:t xml:space="preserve">is </w:t>
      </w:r>
      <w:r w:rsidR="00DA0D7C" w:rsidRPr="00DE2CF4">
        <w:rPr>
          <w:rFonts w:ascii="Arial" w:hAnsi="Arial"/>
          <w:sz w:val="24"/>
          <w:szCs w:val="24"/>
        </w:rPr>
        <w:t>put up below for approval please.</w:t>
      </w:r>
    </w:p>
    <w:p w:rsidR="00DA0D7C" w:rsidRPr="00DE2CF4" w:rsidRDefault="00DA0D7C" w:rsidP="00DA0D7C">
      <w:pPr>
        <w:pStyle w:val="NoSpacing"/>
        <w:spacing w:line="480" w:lineRule="auto"/>
        <w:rPr>
          <w:rFonts w:ascii="Arial" w:hAnsi="Arial"/>
          <w:sz w:val="24"/>
          <w:szCs w:val="24"/>
        </w:rPr>
      </w:pPr>
    </w:p>
    <w:p w:rsidR="00DA0D7C" w:rsidRPr="00B230BB" w:rsidRDefault="008706AE" w:rsidP="00B230BB">
      <w:pPr>
        <w:pStyle w:val="NoSpacing"/>
        <w:spacing w:line="480" w:lineRule="auto"/>
        <w:ind w:left="-426" w:hanging="426"/>
        <w:jc w:val="center"/>
        <w:rPr>
          <w:rFonts w:ascii="Arial" w:hAnsi="Arial" w:cs="Arial"/>
          <w:b/>
          <w:sz w:val="28"/>
          <w:szCs w:val="28"/>
        </w:rPr>
      </w:pPr>
      <w:r w:rsidRPr="00DE2CF4">
        <w:rPr>
          <w:rFonts w:ascii="Arial" w:hAnsi="Arial"/>
          <w:sz w:val="24"/>
          <w:szCs w:val="24"/>
        </w:rPr>
        <w:t xml:space="preserve">                                                         </w:t>
      </w:r>
      <w:r w:rsidR="00B230BB">
        <w:rPr>
          <w:rFonts w:ascii="Arial" w:hAnsi="Arial"/>
          <w:sz w:val="24"/>
          <w:szCs w:val="24"/>
        </w:rPr>
        <w:t xml:space="preserve"> </w:t>
      </w:r>
      <w:r w:rsidR="00DA0D7C" w:rsidRPr="00FD4F51">
        <w:rPr>
          <w:rFonts w:ascii="Tahoma" w:hAnsi="Tahoma" w:cs="Tahoma"/>
          <w:b/>
          <w:bCs/>
          <w:sz w:val="24"/>
          <w:szCs w:val="24"/>
        </w:rPr>
        <w:t xml:space="preserve">ACL </w:t>
      </w:r>
      <w:r w:rsidR="0032050C" w:rsidRPr="00FD4F51">
        <w:rPr>
          <w:rFonts w:ascii="Tahoma" w:hAnsi="Tahoma" w:cs="Tahoma"/>
          <w:b/>
          <w:bCs/>
          <w:sz w:val="24"/>
          <w:szCs w:val="24"/>
        </w:rPr>
        <w:t xml:space="preserve">- I  </w:t>
      </w:r>
      <w:r w:rsidR="00B230BB">
        <w:rPr>
          <w:rFonts w:ascii="Tahoma" w:hAnsi="Tahoma" w:cs="Tahoma"/>
          <w:b/>
          <w:bCs/>
          <w:sz w:val="24"/>
          <w:szCs w:val="24"/>
        </w:rPr>
        <w:t xml:space="preserve"> </w:t>
      </w:r>
      <w:r w:rsidR="0032050C" w:rsidRPr="00FD4F51">
        <w:rPr>
          <w:rFonts w:ascii="Tahoma" w:hAnsi="Tahoma" w:cs="Tahoma"/>
          <w:b/>
          <w:bCs/>
          <w:sz w:val="24"/>
          <w:szCs w:val="24"/>
        </w:rPr>
        <w:t xml:space="preserve"> </w:t>
      </w:r>
      <w:r w:rsidR="00B230BB">
        <w:rPr>
          <w:rFonts w:ascii="Tahoma" w:hAnsi="Tahoma" w:cs="Tahoma"/>
          <w:b/>
          <w:bCs/>
          <w:sz w:val="24"/>
          <w:szCs w:val="24"/>
        </w:rPr>
        <w:t xml:space="preserve">    </w:t>
      </w:r>
      <w:r w:rsidR="0032050C" w:rsidRPr="00FD4F51">
        <w:rPr>
          <w:rFonts w:ascii="Tahoma" w:hAnsi="Tahoma" w:cs="Tahoma"/>
          <w:b/>
          <w:bCs/>
          <w:sz w:val="24"/>
          <w:szCs w:val="24"/>
        </w:rPr>
        <w:t xml:space="preserve"> / </w:t>
      </w:r>
      <w:r w:rsidR="00B230BB">
        <w:rPr>
          <w:rFonts w:ascii="Tahoma" w:hAnsi="Tahoma" w:cs="Tahoma"/>
          <w:b/>
          <w:bCs/>
          <w:sz w:val="24"/>
          <w:szCs w:val="24"/>
        </w:rPr>
        <w:t xml:space="preserve">   </w:t>
      </w:r>
      <w:r w:rsidR="0032050C" w:rsidRPr="00FD4F51">
        <w:rPr>
          <w:rFonts w:ascii="Tahoma" w:hAnsi="Tahoma" w:cs="Tahoma"/>
          <w:b/>
          <w:bCs/>
          <w:sz w:val="24"/>
          <w:szCs w:val="24"/>
        </w:rPr>
        <w:t xml:space="preserve"> </w:t>
      </w:r>
      <w:r w:rsidR="00FD4F51" w:rsidRPr="00FD4F51">
        <w:rPr>
          <w:rFonts w:ascii="Tahoma" w:hAnsi="Tahoma" w:cs="Tahoma"/>
          <w:b/>
          <w:bCs/>
          <w:sz w:val="24"/>
          <w:szCs w:val="24"/>
        </w:rPr>
        <w:t>Addl</w:t>
      </w:r>
      <w:r w:rsidR="0032050C" w:rsidRPr="00FD4F51">
        <w:rPr>
          <w:rFonts w:ascii="Tahoma" w:hAnsi="Tahoma" w:cs="Tahoma"/>
          <w:b/>
          <w:bCs/>
          <w:sz w:val="24"/>
          <w:szCs w:val="24"/>
        </w:rPr>
        <w:t>.</w:t>
      </w:r>
      <w:r w:rsidR="00FD4F51" w:rsidRPr="00FD4F51">
        <w:rPr>
          <w:rFonts w:ascii="Tahoma" w:hAnsi="Tahoma" w:cs="Tahoma"/>
          <w:b/>
          <w:bCs/>
          <w:sz w:val="24"/>
          <w:szCs w:val="24"/>
        </w:rPr>
        <w:t>Col</w:t>
      </w:r>
      <w:r w:rsidR="00B230BB">
        <w:rPr>
          <w:rFonts w:ascii="Tahoma" w:hAnsi="Tahoma" w:cs="Tahoma"/>
          <w:b/>
          <w:bCs/>
          <w:sz w:val="24"/>
          <w:szCs w:val="24"/>
        </w:rPr>
        <w:t xml:space="preserve">   </w:t>
      </w:r>
      <w:r w:rsidR="00FD4F51" w:rsidRPr="00FD4F51">
        <w:rPr>
          <w:rFonts w:ascii="Tahoma" w:hAnsi="Tahoma" w:cs="Tahoma"/>
          <w:b/>
          <w:bCs/>
          <w:sz w:val="24"/>
          <w:szCs w:val="24"/>
        </w:rPr>
        <w:t xml:space="preserve"> </w:t>
      </w:r>
      <w:r w:rsidR="00B230BB">
        <w:rPr>
          <w:rFonts w:ascii="Tahoma" w:hAnsi="Tahoma" w:cs="Tahoma"/>
          <w:b/>
          <w:bCs/>
          <w:sz w:val="24"/>
          <w:szCs w:val="24"/>
        </w:rPr>
        <w:t xml:space="preserve">  </w:t>
      </w:r>
      <w:r w:rsidR="0032050C" w:rsidRPr="00FD4F51">
        <w:rPr>
          <w:rFonts w:ascii="Tahoma" w:hAnsi="Tahoma" w:cs="Tahoma"/>
          <w:b/>
          <w:bCs/>
          <w:sz w:val="24"/>
          <w:szCs w:val="24"/>
        </w:rPr>
        <w:t xml:space="preserve">/ </w:t>
      </w:r>
      <w:r w:rsidR="00B230BB">
        <w:rPr>
          <w:rFonts w:ascii="Tahoma" w:hAnsi="Tahoma" w:cs="Tahoma"/>
          <w:b/>
          <w:bCs/>
          <w:sz w:val="24"/>
          <w:szCs w:val="24"/>
        </w:rPr>
        <w:t xml:space="preserve">        </w:t>
      </w:r>
      <w:r w:rsidR="00FD4F51" w:rsidRPr="00FD4F51">
        <w:rPr>
          <w:rFonts w:ascii="Tahoma" w:hAnsi="Tahoma" w:cs="Tahoma"/>
          <w:b/>
          <w:bCs/>
          <w:sz w:val="24"/>
          <w:szCs w:val="24"/>
        </w:rPr>
        <w:t>Spl .Col</w:t>
      </w:r>
      <w:r w:rsidR="00FD4F51" w:rsidRPr="00DE2CF4">
        <w:rPr>
          <w:rFonts w:ascii="Arial" w:hAnsi="Arial"/>
          <w:sz w:val="24"/>
          <w:szCs w:val="24"/>
        </w:rPr>
        <w:t xml:space="preserve">   </w:t>
      </w:r>
      <w:r w:rsidR="00DA0D7C" w:rsidRPr="00DE2CF4">
        <w:rPr>
          <w:rFonts w:ascii="Arial" w:hAnsi="Arial" w:cs="Arial"/>
          <w:sz w:val="24"/>
          <w:szCs w:val="24"/>
        </w:rPr>
        <w:br w:type="page"/>
      </w:r>
      <w:r w:rsidR="00DA0D7C" w:rsidRPr="00B230BB">
        <w:rPr>
          <w:rFonts w:ascii="Tahoma" w:hAnsi="Tahoma" w:cs="Tahoma"/>
          <w:b/>
          <w:sz w:val="24"/>
          <w:szCs w:val="24"/>
        </w:rPr>
        <w:lastRenderedPageBreak/>
        <w:t xml:space="preserve">OFFICE OF THE </w:t>
      </w:r>
      <w:r w:rsidR="00B230BB" w:rsidRPr="00B230BB">
        <w:rPr>
          <w:rFonts w:ascii="Tahoma" w:hAnsi="Tahoma" w:cs="Tahoma"/>
          <w:b/>
          <w:sz w:val="24"/>
          <w:szCs w:val="24"/>
        </w:rPr>
        <w:t xml:space="preserve">SPECIAL </w:t>
      </w:r>
      <w:r w:rsidR="00DA0D7C" w:rsidRPr="00B230BB">
        <w:rPr>
          <w:rFonts w:ascii="Tahoma" w:hAnsi="Tahoma" w:cs="Tahoma"/>
          <w:b/>
          <w:sz w:val="24"/>
          <w:szCs w:val="24"/>
        </w:rPr>
        <w:t>COMMISSIONER OF LABOUR</w:t>
      </w:r>
      <w:proofErr w:type="gramStart"/>
      <w:r w:rsidR="00DA0D7C" w:rsidRPr="00B230BB">
        <w:rPr>
          <w:rFonts w:ascii="Tahoma" w:hAnsi="Tahoma" w:cs="Tahoma"/>
          <w:b/>
          <w:sz w:val="24"/>
          <w:szCs w:val="24"/>
        </w:rPr>
        <w:t>:A.P</w:t>
      </w:r>
      <w:proofErr w:type="gramEnd"/>
      <w:r w:rsidR="00B230BB" w:rsidRPr="00B230BB">
        <w:rPr>
          <w:rFonts w:ascii="Tahoma" w:hAnsi="Tahoma" w:cs="Tahoma"/>
          <w:b/>
          <w:sz w:val="24"/>
          <w:szCs w:val="24"/>
        </w:rPr>
        <w:t>:</w:t>
      </w:r>
      <w:r w:rsidR="00DA0D7C" w:rsidRPr="00B230BB">
        <w:rPr>
          <w:rFonts w:ascii="Tahoma" w:hAnsi="Tahoma" w:cs="Tahoma"/>
          <w:b/>
          <w:sz w:val="24"/>
          <w:szCs w:val="24"/>
        </w:rPr>
        <w:t xml:space="preserve"> </w:t>
      </w:r>
      <w:r w:rsidR="0032050C" w:rsidRPr="00B230BB">
        <w:rPr>
          <w:rFonts w:ascii="Tahoma" w:hAnsi="Tahoma" w:cs="Tahoma"/>
          <w:b/>
          <w:sz w:val="24"/>
          <w:szCs w:val="24"/>
        </w:rPr>
        <w:t>VIJAYAWADA</w:t>
      </w:r>
    </w:p>
    <w:p w:rsidR="00DA0D7C" w:rsidRPr="00CE78ED" w:rsidRDefault="00DA0D7C" w:rsidP="00DA0D7C">
      <w:pPr>
        <w:pStyle w:val="NoSpacing"/>
        <w:rPr>
          <w:rFonts w:ascii="Arial" w:hAnsi="Arial" w:cs="Arial"/>
          <w:b/>
        </w:rPr>
      </w:pPr>
    </w:p>
    <w:p w:rsidR="00DA0D7C" w:rsidRPr="00CE78ED" w:rsidRDefault="0032050C" w:rsidP="00DA0D7C">
      <w:pPr>
        <w:pStyle w:val="NoSpacing"/>
        <w:rPr>
          <w:rFonts w:ascii="Arial" w:hAnsi="Arial" w:cs="Arial"/>
          <w:b/>
          <w:u w:val="single"/>
        </w:rPr>
      </w:pPr>
      <w:proofErr w:type="spellStart"/>
      <w:r w:rsidRPr="00CE78ED">
        <w:rPr>
          <w:rFonts w:ascii="Arial" w:hAnsi="Arial" w:cs="Arial"/>
          <w:b/>
          <w:u w:val="single"/>
        </w:rPr>
        <w:t>Endt.No.</w:t>
      </w:r>
      <w:r w:rsidR="00B230BB">
        <w:rPr>
          <w:rFonts w:ascii="Arial" w:hAnsi="Arial" w:cs="Arial"/>
          <w:b/>
          <w:u w:val="single"/>
        </w:rPr>
        <w:t>G</w:t>
      </w:r>
      <w:proofErr w:type="spellEnd"/>
      <w:r w:rsidR="00DA0D7C" w:rsidRPr="00CE78ED">
        <w:rPr>
          <w:rFonts w:ascii="Arial" w:hAnsi="Arial" w:cs="Arial"/>
          <w:b/>
          <w:u w:val="single"/>
        </w:rPr>
        <w:t>/</w:t>
      </w:r>
      <w:r w:rsidR="00650B15">
        <w:rPr>
          <w:rFonts w:ascii="Arial" w:hAnsi="Arial" w:cs="Arial"/>
          <w:b/>
          <w:u w:val="single"/>
        </w:rPr>
        <w:t xml:space="preserve"> </w:t>
      </w:r>
      <w:r w:rsidR="00B230BB">
        <w:rPr>
          <w:rFonts w:ascii="Arial" w:hAnsi="Arial" w:cs="Arial"/>
          <w:b/>
          <w:u w:val="single"/>
        </w:rPr>
        <w:t>6019/</w:t>
      </w:r>
      <w:r w:rsidR="008706AE" w:rsidRPr="00CE78ED">
        <w:rPr>
          <w:rFonts w:ascii="Arial" w:hAnsi="Arial" w:cs="Arial"/>
          <w:b/>
          <w:u w:val="single"/>
        </w:rPr>
        <w:t>20</w:t>
      </w:r>
      <w:r w:rsidR="00B230BB">
        <w:rPr>
          <w:rFonts w:ascii="Arial" w:hAnsi="Arial" w:cs="Arial"/>
          <w:b/>
          <w:u w:val="single"/>
        </w:rPr>
        <w:t>2</w:t>
      </w:r>
      <w:r w:rsidR="008706AE" w:rsidRPr="00CE78ED">
        <w:rPr>
          <w:rFonts w:ascii="Arial" w:hAnsi="Arial" w:cs="Arial"/>
          <w:b/>
          <w:u w:val="single"/>
        </w:rPr>
        <w:t>1</w:t>
      </w:r>
      <w:r w:rsidR="00DA0D7C" w:rsidRPr="00CE78ED">
        <w:rPr>
          <w:rFonts w:ascii="Arial" w:hAnsi="Arial" w:cs="Arial"/>
          <w:b/>
        </w:rPr>
        <w:tab/>
        <w:t xml:space="preserve">                                                </w:t>
      </w:r>
      <w:r w:rsidR="0023262E" w:rsidRPr="00CE78ED">
        <w:rPr>
          <w:rFonts w:ascii="Arial" w:hAnsi="Arial" w:cs="Arial"/>
          <w:b/>
        </w:rPr>
        <w:t xml:space="preserve">         </w:t>
      </w:r>
      <w:r w:rsidR="00DA0D7C" w:rsidRPr="00CE78ED">
        <w:rPr>
          <w:rFonts w:ascii="Arial" w:hAnsi="Arial" w:cs="Arial"/>
          <w:b/>
        </w:rPr>
        <w:t xml:space="preserve">             </w:t>
      </w:r>
      <w:r w:rsidR="008706AE" w:rsidRPr="00CE78ED">
        <w:rPr>
          <w:rFonts w:ascii="Arial" w:hAnsi="Arial" w:cs="Arial"/>
          <w:b/>
        </w:rPr>
        <w:t xml:space="preserve">   </w:t>
      </w:r>
      <w:r w:rsidR="00DA0D7C" w:rsidRPr="00CE78ED">
        <w:rPr>
          <w:rFonts w:ascii="Arial" w:hAnsi="Arial" w:cs="Arial"/>
          <w:b/>
        </w:rPr>
        <w:t xml:space="preserve"> </w:t>
      </w:r>
      <w:proofErr w:type="spellStart"/>
      <w:proofErr w:type="gramStart"/>
      <w:r w:rsidR="00DA0D7C" w:rsidRPr="00CE78ED">
        <w:rPr>
          <w:rFonts w:ascii="Arial" w:hAnsi="Arial" w:cs="Arial"/>
          <w:b/>
          <w:u w:val="single"/>
        </w:rPr>
        <w:t>Dt</w:t>
      </w:r>
      <w:proofErr w:type="spellEnd"/>
      <w:proofErr w:type="gramEnd"/>
      <w:r w:rsidR="00DA0D7C" w:rsidRPr="00CE78ED">
        <w:rPr>
          <w:rFonts w:ascii="Arial" w:hAnsi="Arial" w:cs="Arial"/>
          <w:b/>
          <w:u w:val="single"/>
        </w:rPr>
        <w:t xml:space="preserve">: </w:t>
      </w:r>
      <w:r w:rsidR="00650B15">
        <w:rPr>
          <w:rFonts w:ascii="Arial" w:hAnsi="Arial" w:cs="Arial"/>
          <w:b/>
          <w:u w:val="single"/>
        </w:rPr>
        <w:t xml:space="preserve">   </w:t>
      </w:r>
      <w:r w:rsidR="00B230BB">
        <w:rPr>
          <w:rFonts w:ascii="Arial" w:hAnsi="Arial" w:cs="Arial"/>
          <w:b/>
          <w:u w:val="single"/>
        </w:rPr>
        <w:t xml:space="preserve">     </w:t>
      </w:r>
      <w:r w:rsidR="00650B15">
        <w:rPr>
          <w:rFonts w:ascii="Arial" w:hAnsi="Arial" w:cs="Arial"/>
          <w:b/>
          <w:u w:val="single"/>
        </w:rPr>
        <w:t xml:space="preserve">/ </w:t>
      </w:r>
      <w:r w:rsidR="00B230BB">
        <w:rPr>
          <w:rFonts w:ascii="Arial" w:hAnsi="Arial" w:cs="Arial"/>
          <w:b/>
          <w:u w:val="single"/>
        </w:rPr>
        <w:t>1</w:t>
      </w:r>
      <w:r w:rsidR="00650B15">
        <w:rPr>
          <w:rFonts w:ascii="Arial" w:hAnsi="Arial" w:cs="Arial"/>
          <w:b/>
          <w:u w:val="single"/>
        </w:rPr>
        <w:t>0 /202</w:t>
      </w:r>
      <w:r w:rsidR="00B230BB">
        <w:rPr>
          <w:rFonts w:ascii="Arial" w:hAnsi="Arial" w:cs="Arial"/>
          <w:b/>
          <w:u w:val="single"/>
        </w:rPr>
        <w:t>1</w:t>
      </w:r>
    </w:p>
    <w:p w:rsidR="00DA0D7C" w:rsidRPr="00CE78ED" w:rsidRDefault="00DA0D7C" w:rsidP="00DA0D7C">
      <w:pPr>
        <w:pStyle w:val="NoSpacing"/>
        <w:rPr>
          <w:rFonts w:ascii="Arial" w:hAnsi="Arial" w:cs="Arial"/>
          <w:b/>
        </w:rPr>
      </w:pPr>
    </w:p>
    <w:p w:rsidR="00DA0D7C" w:rsidRPr="00CE78ED" w:rsidRDefault="0032050C" w:rsidP="0023262E">
      <w:pPr>
        <w:pStyle w:val="NoSpacing"/>
        <w:ind w:firstLine="720"/>
        <w:jc w:val="both"/>
        <w:rPr>
          <w:rFonts w:ascii="Arial" w:hAnsi="Arial" w:cs="Arial"/>
        </w:rPr>
      </w:pPr>
      <w:r w:rsidRPr="00CE78ED">
        <w:rPr>
          <w:rFonts w:ascii="Arial" w:hAnsi="Arial" w:cs="Arial"/>
        </w:rPr>
        <w:t>T</w:t>
      </w:r>
      <w:r w:rsidR="00DA0D7C" w:rsidRPr="00CE78ED">
        <w:rPr>
          <w:rFonts w:ascii="Arial" w:hAnsi="Arial" w:cs="Arial"/>
        </w:rPr>
        <w:t xml:space="preserve">he Commissioner of Labour, Andhra Pradesh, </w:t>
      </w:r>
      <w:r w:rsidRPr="00CE78ED">
        <w:rPr>
          <w:rFonts w:ascii="Arial" w:hAnsi="Arial" w:cs="Arial"/>
        </w:rPr>
        <w:t>Vijayawada</w:t>
      </w:r>
      <w:r w:rsidR="00DA0D7C" w:rsidRPr="00CE78ED">
        <w:rPr>
          <w:rFonts w:ascii="Arial" w:hAnsi="Arial" w:cs="Arial"/>
        </w:rPr>
        <w:t xml:space="preserve"> has declared the average Consumer Price Index Points as on </w:t>
      </w:r>
      <w:r w:rsidR="00650B15">
        <w:rPr>
          <w:rFonts w:ascii="Arial" w:hAnsi="Arial" w:cs="Arial"/>
        </w:rPr>
        <w:t>01.</w:t>
      </w:r>
      <w:r w:rsidR="00B230BB">
        <w:rPr>
          <w:rFonts w:ascii="Arial" w:hAnsi="Arial" w:cs="Arial"/>
        </w:rPr>
        <w:t>1</w:t>
      </w:r>
      <w:r w:rsidR="00650B15">
        <w:rPr>
          <w:rFonts w:ascii="Arial" w:hAnsi="Arial" w:cs="Arial"/>
        </w:rPr>
        <w:t>0.202</w:t>
      </w:r>
      <w:r w:rsidR="00B230BB">
        <w:rPr>
          <w:rFonts w:ascii="Arial" w:hAnsi="Arial" w:cs="Arial"/>
        </w:rPr>
        <w:t>1</w:t>
      </w:r>
      <w:r w:rsidR="00DA0D7C" w:rsidRPr="00CE78ED">
        <w:rPr>
          <w:rFonts w:ascii="Arial" w:hAnsi="Arial" w:cs="Arial"/>
        </w:rPr>
        <w:t xml:space="preserve"> for the Industrial Workers as well as Agricultural Workers employed in the scheduled employments under the Minimum Wages Act, 1948</w:t>
      </w:r>
      <w:r w:rsidRPr="00CE78ED">
        <w:rPr>
          <w:rFonts w:ascii="Arial" w:hAnsi="Arial" w:cs="Arial"/>
        </w:rPr>
        <w:t xml:space="preserve"> vide Gazette notifi</w:t>
      </w:r>
      <w:r w:rsidR="00650B15">
        <w:rPr>
          <w:rFonts w:ascii="Arial" w:hAnsi="Arial" w:cs="Arial"/>
        </w:rPr>
        <w:t>cation No.</w:t>
      </w:r>
      <w:r w:rsidR="00B230BB">
        <w:rPr>
          <w:rFonts w:ascii="Arial" w:hAnsi="Arial" w:cs="Arial"/>
        </w:rPr>
        <w:t>122</w:t>
      </w:r>
      <w:r w:rsidR="00650B15">
        <w:rPr>
          <w:rFonts w:ascii="Arial" w:hAnsi="Arial" w:cs="Arial"/>
        </w:rPr>
        <w:t>, dated:</w:t>
      </w:r>
      <w:r w:rsidR="00B230BB">
        <w:rPr>
          <w:rFonts w:ascii="Arial" w:hAnsi="Arial" w:cs="Arial"/>
        </w:rPr>
        <w:t>25</w:t>
      </w:r>
      <w:r w:rsidR="00650B15">
        <w:rPr>
          <w:rFonts w:ascii="Arial" w:hAnsi="Arial" w:cs="Arial"/>
        </w:rPr>
        <w:t>.</w:t>
      </w:r>
      <w:r w:rsidR="00B230BB">
        <w:rPr>
          <w:rFonts w:ascii="Arial" w:hAnsi="Arial" w:cs="Arial"/>
        </w:rPr>
        <w:t>1</w:t>
      </w:r>
      <w:r w:rsidR="00650B15">
        <w:rPr>
          <w:rFonts w:ascii="Arial" w:hAnsi="Arial" w:cs="Arial"/>
        </w:rPr>
        <w:t>0.202</w:t>
      </w:r>
      <w:r w:rsidR="00B230BB">
        <w:rPr>
          <w:rFonts w:ascii="Arial" w:hAnsi="Arial" w:cs="Arial"/>
        </w:rPr>
        <w:t>1</w:t>
      </w:r>
      <w:r w:rsidRPr="00CE78ED">
        <w:rPr>
          <w:rFonts w:ascii="Arial" w:hAnsi="Arial" w:cs="Arial"/>
        </w:rPr>
        <w:t xml:space="preserve"> and the same was placed in the department website </w:t>
      </w:r>
      <w:r w:rsidRPr="00E36D01">
        <w:rPr>
          <w:rFonts w:ascii="Arial" w:hAnsi="Arial" w:cs="Arial"/>
          <w:b/>
          <w:bCs/>
          <w:u w:val="single"/>
        </w:rPr>
        <w:t>labour.ap.gov.in</w:t>
      </w:r>
    </w:p>
    <w:p w:rsidR="00DA0D7C" w:rsidRPr="00CE78ED" w:rsidRDefault="00DA0D7C" w:rsidP="0023262E">
      <w:pPr>
        <w:pStyle w:val="NoSpacing"/>
        <w:jc w:val="both"/>
        <w:rPr>
          <w:rFonts w:ascii="Arial" w:hAnsi="Arial" w:cs="Arial"/>
        </w:rPr>
      </w:pPr>
    </w:p>
    <w:p w:rsidR="00DA0D7C" w:rsidRPr="00CE78ED" w:rsidRDefault="00DA0D7C" w:rsidP="0023262E">
      <w:pPr>
        <w:pStyle w:val="NoSpacing"/>
        <w:jc w:val="both"/>
        <w:rPr>
          <w:rFonts w:ascii="Arial" w:hAnsi="Arial" w:cs="Arial"/>
        </w:rPr>
      </w:pPr>
      <w:r w:rsidRPr="00CE78ED">
        <w:rPr>
          <w:rFonts w:ascii="Arial" w:hAnsi="Arial" w:cs="Arial"/>
        </w:rPr>
        <w:t>2.</w:t>
      </w:r>
      <w:r w:rsidRPr="00CE78ED">
        <w:rPr>
          <w:rFonts w:ascii="Arial" w:hAnsi="Arial" w:cs="Arial"/>
        </w:rPr>
        <w:tab/>
        <w:t xml:space="preserve">All the Joint Commissioners of Labour in the State are requested to </w:t>
      </w:r>
      <w:r w:rsidR="0032050C" w:rsidRPr="00CE78ED">
        <w:rPr>
          <w:rFonts w:ascii="Arial" w:hAnsi="Arial" w:cs="Arial"/>
        </w:rPr>
        <w:t xml:space="preserve">intimate about </w:t>
      </w:r>
      <w:r w:rsidRPr="00CE78ED">
        <w:rPr>
          <w:rFonts w:ascii="Arial" w:hAnsi="Arial" w:cs="Arial"/>
        </w:rPr>
        <w:t>the above Gazette to the concerned employers under their jurisdiction</w:t>
      </w:r>
      <w:r w:rsidR="00687AA6">
        <w:rPr>
          <w:rFonts w:ascii="Arial" w:hAnsi="Arial" w:cs="Arial"/>
        </w:rPr>
        <w:t>.</w:t>
      </w:r>
      <w:r w:rsidRPr="00CE78ED">
        <w:rPr>
          <w:rFonts w:ascii="Arial" w:hAnsi="Arial" w:cs="Arial"/>
        </w:rPr>
        <w:t xml:space="preserve"> </w:t>
      </w:r>
    </w:p>
    <w:p w:rsidR="00DA0D7C" w:rsidRPr="00CE78ED" w:rsidRDefault="00DA0D7C" w:rsidP="0023262E">
      <w:pPr>
        <w:pStyle w:val="NoSpacing"/>
        <w:rPr>
          <w:rFonts w:ascii="Arial" w:hAnsi="Arial" w:cs="Arial"/>
        </w:rPr>
      </w:pPr>
    </w:p>
    <w:p w:rsidR="00DA0D7C" w:rsidRDefault="00DA0D7C" w:rsidP="0023262E">
      <w:pPr>
        <w:pStyle w:val="NoSpacing"/>
        <w:jc w:val="both"/>
        <w:rPr>
          <w:rFonts w:ascii="Arial" w:hAnsi="Arial" w:cs="Arial"/>
        </w:rPr>
      </w:pPr>
      <w:r w:rsidRPr="00CE78ED">
        <w:rPr>
          <w:rFonts w:ascii="Arial" w:hAnsi="Arial" w:cs="Arial"/>
        </w:rPr>
        <w:t>3.</w:t>
      </w:r>
      <w:r w:rsidRPr="00CE78ED">
        <w:rPr>
          <w:rFonts w:ascii="Arial" w:hAnsi="Arial" w:cs="Arial"/>
        </w:rPr>
        <w:tab/>
        <w:t xml:space="preserve">The Joint / Deputy/ Assistant Commissioners of Labour are requested to </w:t>
      </w:r>
      <w:r w:rsidR="005266AB">
        <w:rPr>
          <w:rFonts w:ascii="Arial" w:hAnsi="Arial" w:cs="Arial"/>
        </w:rPr>
        <w:t xml:space="preserve">instruct </w:t>
      </w:r>
      <w:r w:rsidRPr="00CE78ED">
        <w:rPr>
          <w:rFonts w:ascii="Arial" w:hAnsi="Arial" w:cs="Arial"/>
        </w:rPr>
        <w:t xml:space="preserve">all the Subordinate officers working under their jurisdiction </w:t>
      </w:r>
      <w:r w:rsidR="000A7D2B">
        <w:rPr>
          <w:rFonts w:ascii="Arial" w:hAnsi="Arial" w:cs="Arial"/>
        </w:rPr>
        <w:t xml:space="preserve">for implementation of </w:t>
      </w:r>
      <w:r w:rsidRPr="00CE78ED">
        <w:rPr>
          <w:rFonts w:ascii="Arial" w:hAnsi="Arial" w:cs="Arial"/>
        </w:rPr>
        <w:t xml:space="preserve">the average consumer price index points in all the said scheduled employments. They are also requested to see that a news item appear about the issue of publication of above notifications issued by the Commissioner of Labour in all the local newspapers. </w:t>
      </w:r>
    </w:p>
    <w:p w:rsidR="00556B4D" w:rsidRPr="00CE78ED" w:rsidRDefault="00556B4D" w:rsidP="0023262E">
      <w:pPr>
        <w:pStyle w:val="NoSpacing"/>
        <w:jc w:val="both"/>
        <w:rPr>
          <w:rFonts w:ascii="Arial" w:hAnsi="Arial" w:cs="Arial"/>
        </w:rPr>
      </w:pPr>
    </w:p>
    <w:p w:rsidR="00DA0D7C" w:rsidRPr="00CE78ED" w:rsidRDefault="00DA0D7C" w:rsidP="00DA0D7C">
      <w:pPr>
        <w:pStyle w:val="NoSpacing"/>
        <w:rPr>
          <w:rFonts w:ascii="Arial" w:hAnsi="Arial" w:cs="Arial"/>
        </w:rPr>
      </w:pPr>
    </w:p>
    <w:p w:rsidR="0032050C" w:rsidRPr="00CE78ED" w:rsidRDefault="0032050C" w:rsidP="0032050C">
      <w:pPr>
        <w:pStyle w:val="NoSpacing"/>
        <w:rPr>
          <w:rFonts w:ascii="Arial" w:hAnsi="Arial" w:cs="Arial"/>
        </w:rPr>
      </w:pPr>
    </w:p>
    <w:p w:rsidR="0032050C" w:rsidRPr="00B230BB" w:rsidRDefault="00E4132C" w:rsidP="00241213">
      <w:pPr>
        <w:pStyle w:val="NoSpacing"/>
        <w:rPr>
          <w:rFonts w:ascii="Arial" w:hAnsi="Arial" w:cs="Arial"/>
          <w:b/>
          <w:bCs/>
          <w:sz w:val="24"/>
          <w:szCs w:val="24"/>
        </w:rPr>
      </w:pPr>
      <w:r w:rsidRPr="00CE78ED">
        <w:rPr>
          <w:rFonts w:ascii="Arial" w:hAnsi="Arial" w:cs="Arial"/>
        </w:rPr>
        <w:tab/>
      </w:r>
      <w:r w:rsidRPr="00CE78ED">
        <w:rPr>
          <w:rFonts w:ascii="Arial" w:hAnsi="Arial" w:cs="Arial"/>
        </w:rPr>
        <w:tab/>
      </w:r>
      <w:r w:rsidRPr="00CE78ED">
        <w:rPr>
          <w:rFonts w:ascii="Arial" w:hAnsi="Arial" w:cs="Arial"/>
        </w:rPr>
        <w:tab/>
      </w:r>
      <w:r w:rsidRPr="00CE78ED">
        <w:rPr>
          <w:rFonts w:ascii="Arial" w:hAnsi="Arial" w:cs="Arial"/>
        </w:rPr>
        <w:tab/>
      </w:r>
      <w:r w:rsidRPr="00CE78ED">
        <w:rPr>
          <w:rFonts w:ascii="Arial" w:hAnsi="Arial" w:cs="Arial"/>
        </w:rPr>
        <w:tab/>
      </w:r>
      <w:r w:rsidR="00556B4D">
        <w:rPr>
          <w:rFonts w:ascii="Arial" w:hAnsi="Arial" w:cs="Arial"/>
        </w:rPr>
        <w:t xml:space="preserve">                 </w:t>
      </w:r>
      <w:r w:rsidR="00241213" w:rsidRPr="00B230BB">
        <w:rPr>
          <w:rFonts w:ascii="Arial" w:hAnsi="Arial" w:cs="Arial"/>
          <w:b/>
          <w:bCs/>
          <w:sz w:val="24"/>
          <w:szCs w:val="24"/>
        </w:rPr>
        <w:t xml:space="preserve">ACL </w:t>
      </w:r>
      <w:r w:rsidR="00B230BB">
        <w:rPr>
          <w:rFonts w:ascii="Arial" w:hAnsi="Arial" w:cs="Arial"/>
          <w:b/>
          <w:bCs/>
          <w:sz w:val="24"/>
          <w:szCs w:val="24"/>
        </w:rPr>
        <w:t>-</w:t>
      </w:r>
      <w:r w:rsidR="00B230BB" w:rsidRPr="00B230BB">
        <w:rPr>
          <w:rFonts w:ascii="Arial" w:hAnsi="Arial" w:cs="Arial"/>
          <w:b/>
          <w:bCs/>
          <w:sz w:val="24"/>
          <w:szCs w:val="24"/>
        </w:rPr>
        <w:t xml:space="preserve">I  </w:t>
      </w:r>
      <w:r w:rsidR="00B230BB">
        <w:rPr>
          <w:rFonts w:ascii="Arial" w:hAnsi="Arial" w:cs="Arial"/>
          <w:b/>
          <w:bCs/>
          <w:sz w:val="24"/>
          <w:szCs w:val="24"/>
        </w:rPr>
        <w:t xml:space="preserve"> </w:t>
      </w:r>
      <w:r w:rsidR="00B230BB" w:rsidRPr="00B230BB">
        <w:rPr>
          <w:rFonts w:ascii="Arial" w:hAnsi="Arial" w:cs="Arial"/>
          <w:b/>
          <w:bCs/>
          <w:sz w:val="24"/>
          <w:szCs w:val="24"/>
        </w:rPr>
        <w:t xml:space="preserve"> </w:t>
      </w:r>
      <w:r w:rsidR="00241213" w:rsidRPr="00B230BB">
        <w:rPr>
          <w:rFonts w:ascii="Arial" w:hAnsi="Arial" w:cs="Arial"/>
          <w:b/>
          <w:bCs/>
          <w:sz w:val="24"/>
          <w:szCs w:val="24"/>
        </w:rPr>
        <w:t>/</w:t>
      </w:r>
      <w:r w:rsidR="00B230BB" w:rsidRPr="00B230BB">
        <w:rPr>
          <w:rFonts w:ascii="Arial" w:hAnsi="Arial" w:cs="Arial"/>
          <w:b/>
          <w:bCs/>
          <w:sz w:val="24"/>
          <w:szCs w:val="24"/>
        </w:rPr>
        <w:t xml:space="preserve"> </w:t>
      </w:r>
      <w:r w:rsidR="00B230BB">
        <w:rPr>
          <w:rFonts w:ascii="Arial" w:hAnsi="Arial" w:cs="Arial"/>
          <w:b/>
          <w:bCs/>
          <w:sz w:val="24"/>
          <w:szCs w:val="24"/>
        </w:rPr>
        <w:t xml:space="preserve">       </w:t>
      </w:r>
      <w:proofErr w:type="spellStart"/>
      <w:r w:rsidR="00B230BB" w:rsidRPr="00B230BB">
        <w:rPr>
          <w:rFonts w:ascii="Arial" w:hAnsi="Arial" w:cs="Arial"/>
          <w:b/>
          <w:bCs/>
          <w:sz w:val="24"/>
          <w:szCs w:val="24"/>
        </w:rPr>
        <w:t>Addl.Col</w:t>
      </w:r>
      <w:proofErr w:type="spellEnd"/>
      <w:r w:rsidR="00B230BB">
        <w:rPr>
          <w:rFonts w:ascii="Arial" w:hAnsi="Arial" w:cs="Arial"/>
          <w:b/>
          <w:bCs/>
          <w:sz w:val="24"/>
          <w:szCs w:val="24"/>
        </w:rPr>
        <w:t xml:space="preserve">       </w:t>
      </w:r>
      <w:r w:rsidR="00B230BB" w:rsidRPr="00B230BB">
        <w:rPr>
          <w:rFonts w:ascii="Arial" w:hAnsi="Arial" w:cs="Arial"/>
          <w:b/>
          <w:bCs/>
          <w:sz w:val="24"/>
          <w:szCs w:val="24"/>
        </w:rPr>
        <w:t>/</w:t>
      </w:r>
      <w:r w:rsidR="00B230BB">
        <w:rPr>
          <w:rFonts w:ascii="Arial" w:hAnsi="Arial" w:cs="Arial"/>
          <w:b/>
          <w:bCs/>
          <w:sz w:val="24"/>
          <w:szCs w:val="24"/>
        </w:rPr>
        <w:t xml:space="preserve">     </w:t>
      </w:r>
      <w:proofErr w:type="spellStart"/>
      <w:proofErr w:type="gramStart"/>
      <w:r w:rsidR="00B230BB" w:rsidRPr="00B230BB">
        <w:rPr>
          <w:rFonts w:ascii="Arial" w:hAnsi="Arial" w:cs="Arial"/>
          <w:b/>
          <w:bCs/>
          <w:sz w:val="24"/>
          <w:szCs w:val="24"/>
        </w:rPr>
        <w:t>Spl</w:t>
      </w:r>
      <w:proofErr w:type="spellEnd"/>
      <w:r w:rsidR="00B230BB" w:rsidRPr="00B230BB">
        <w:rPr>
          <w:rFonts w:ascii="Arial" w:hAnsi="Arial" w:cs="Arial"/>
          <w:b/>
          <w:bCs/>
          <w:sz w:val="24"/>
          <w:szCs w:val="24"/>
        </w:rPr>
        <w:t xml:space="preserve">  Col</w:t>
      </w:r>
      <w:proofErr w:type="gramEnd"/>
    </w:p>
    <w:p w:rsidR="00DA0D7C" w:rsidRPr="00CE78ED" w:rsidRDefault="00DA0D7C" w:rsidP="0032050C">
      <w:pPr>
        <w:pStyle w:val="NoSpacing"/>
        <w:rPr>
          <w:rFonts w:ascii="Arial" w:hAnsi="Arial" w:cs="Arial"/>
        </w:rPr>
      </w:pPr>
      <w:r w:rsidRPr="00CE78ED">
        <w:rPr>
          <w:rFonts w:ascii="Arial" w:hAnsi="Arial" w:cs="Arial"/>
        </w:rPr>
        <w:t>To</w:t>
      </w:r>
    </w:p>
    <w:p w:rsidR="00DA0D7C" w:rsidRPr="00CE78ED" w:rsidRDefault="00DA0D7C" w:rsidP="00DA0D7C">
      <w:pPr>
        <w:pStyle w:val="NoSpacing"/>
        <w:jc w:val="both"/>
        <w:rPr>
          <w:rFonts w:ascii="Arial" w:hAnsi="Arial" w:cs="Arial"/>
        </w:rPr>
      </w:pPr>
      <w:r w:rsidRPr="00CE78ED">
        <w:rPr>
          <w:rFonts w:ascii="Arial" w:hAnsi="Arial" w:cs="Arial"/>
        </w:rPr>
        <w:t xml:space="preserve">All the Joint / Deputy/ Assistant Commissioners of </w:t>
      </w:r>
      <w:proofErr w:type="gramStart"/>
      <w:r w:rsidRPr="00CE78ED">
        <w:rPr>
          <w:rFonts w:ascii="Arial" w:hAnsi="Arial" w:cs="Arial"/>
        </w:rPr>
        <w:t>Labour  in</w:t>
      </w:r>
      <w:proofErr w:type="gramEnd"/>
      <w:r w:rsidRPr="00CE78ED">
        <w:rPr>
          <w:rFonts w:ascii="Arial" w:hAnsi="Arial" w:cs="Arial"/>
        </w:rPr>
        <w:t xml:space="preserve"> the State -  they are requested to circulate the above Gazette among all the Subordinate Officers under their jurisdiction. </w:t>
      </w:r>
    </w:p>
    <w:p w:rsidR="00CE78ED" w:rsidRDefault="00CE78ED" w:rsidP="000E40A0">
      <w:pPr>
        <w:spacing w:after="0" w:line="240" w:lineRule="auto"/>
        <w:rPr>
          <w:rFonts w:ascii="Arial" w:hAnsi="Arial" w:cs="Arial"/>
          <w:b/>
          <w:bCs/>
        </w:rPr>
      </w:pPr>
    </w:p>
    <w:p w:rsidR="000E40A0" w:rsidRPr="00CE78ED" w:rsidRDefault="000E40A0" w:rsidP="000E40A0">
      <w:pPr>
        <w:spacing w:after="0" w:line="240" w:lineRule="auto"/>
        <w:rPr>
          <w:rFonts w:ascii="Arial" w:hAnsi="Arial" w:cs="Arial"/>
          <w:b/>
          <w:bCs/>
          <w:u w:val="single"/>
        </w:rPr>
      </w:pPr>
      <w:r w:rsidRPr="00CE78ED">
        <w:rPr>
          <w:rFonts w:ascii="Arial" w:hAnsi="Arial" w:cs="Arial"/>
          <w:b/>
          <w:bCs/>
          <w:u w:val="single"/>
        </w:rPr>
        <w:t>Copy to:</w:t>
      </w:r>
    </w:p>
    <w:p w:rsidR="001108E8" w:rsidRPr="00CE78ED" w:rsidRDefault="001108E8" w:rsidP="001108E8">
      <w:pPr>
        <w:ind w:left="360" w:hanging="360"/>
        <w:rPr>
          <w:rFonts w:ascii="Arial" w:hAnsi="Arial" w:cs="Arial"/>
        </w:rPr>
      </w:pPr>
      <w:r w:rsidRPr="00CE78ED">
        <w:rPr>
          <w:rFonts w:ascii="Arial" w:hAnsi="Arial" w:cs="Arial"/>
        </w:rPr>
        <w:t xml:space="preserve">1. </w:t>
      </w:r>
      <w:r w:rsidRPr="00CE78ED">
        <w:rPr>
          <w:rFonts w:ascii="Arial" w:hAnsi="Arial" w:cs="Arial"/>
        </w:rPr>
        <w:tab/>
        <w:t xml:space="preserve">The President/General Secretary, Federation of Chambers of Commerce and Industry, </w:t>
      </w:r>
      <w:proofErr w:type="spellStart"/>
      <w:r w:rsidRPr="00CE78ED">
        <w:rPr>
          <w:rFonts w:ascii="Arial" w:hAnsi="Arial" w:cs="Arial"/>
        </w:rPr>
        <w:t>Triveni</w:t>
      </w:r>
      <w:proofErr w:type="spellEnd"/>
      <w:r w:rsidRPr="00CE78ED">
        <w:rPr>
          <w:rFonts w:ascii="Arial" w:hAnsi="Arial" w:cs="Arial"/>
        </w:rPr>
        <w:t xml:space="preserve"> Associates, 1&amp;1B, </w:t>
      </w:r>
      <w:proofErr w:type="spellStart"/>
      <w:r w:rsidRPr="00CE78ED">
        <w:rPr>
          <w:rFonts w:ascii="Arial" w:hAnsi="Arial" w:cs="Arial"/>
        </w:rPr>
        <w:t>Varakantam</w:t>
      </w:r>
      <w:proofErr w:type="spellEnd"/>
      <w:r w:rsidRPr="00CE78ED">
        <w:rPr>
          <w:rFonts w:ascii="Arial" w:hAnsi="Arial" w:cs="Arial"/>
        </w:rPr>
        <w:t xml:space="preserve"> Commercial</w:t>
      </w:r>
      <w:proofErr w:type="gramStart"/>
      <w:r w:rsidRPr="00CE78ED">
        <w:rPr>
          <w:rFonts w:ascii="Arial" w:hAnsi="Arial" w:cs="Arial"/>
        </w:rPr>
        <w:t>,.</w:t>
      </w:r>
      <w:proofErr w:type="gramEnd"/>
      <w:r w:rsidRPr="00CE78ED">
        <w:rPr>
          <w:rFonts w:ascii="Arial" w:hAnsi="Arial" w:cs="Arial"/>
        </w:rPr>
        <w:t xml:space="preserve">  </w:t>
      </w:r>
      <w:proofErr w:type="gramStart"/>
      <w:r w:rsidRPr="00CE78ED">
        <w:rPr>
          <w:rFonts w:ascii="Arial" w:hAnsi="Arial" w:cs="Arial"/>
        </w:rPr>
        <w:t xml:space="preserve">Complex, </w:t>
      </w:r>
      <w:proofErr w:type="spellStart"/>
      <w:r w:rsidRPr="00CE78ED">
        <w:rPr>
          <w:rFonts w:ascii="Arial" w:hAnsi="Arial" w:cs="Arial"/>
        </w:rPr>
        <w:t>Kachiguda</w:t>
      </w:r>
      <w:proofErr w:type="spellEnd"/>
      <w:r w:rsidRPr="00CE78ED">
        <w:rPr>
          <w:rFonts w:ascii="Arial" w:hAnsi="Arial" w:cs="Arial"/>
        </w:rPr>
        <w:t>, Hyderabad.</w:t>
      </w:r>
      <w:proofErr w:type="gramEnd"/>
    </w:p>
    <w:p w:rsidR="001108E8" w:rsidRPr="00CE78ED" w:rsidRDefault="001108E8" w:rsidP="001108E8">
      <w:pPr>
        <w:pStyle w:val="NoSpacing"/>
        <w:ind w:left="360" w:hanging="360"/>
        <w:jc w:val="both"/>
        <w:rPr>
          <w:rFonts w:ascii="Arial" w:hAnsi="Arial" w:cs="Arial"/>
        </w:rPr>
      </w:pPr>
      <w:r w:rsidRPr="00CE78ED">
        <w:rPr>
          <w:rFonts w:ascii="Arial" w:hAnsi="Arial" w:cs="Arial"/>
        </w:rPr>
        <w:t xml:space="preserve">2. </w:t>
      </w:r>
      <w:r w:rsidRPr="00CE78ED">
        <w:rPr>
          <w:rFonts w:ascii="Arial" w:hAnsi="Arial" w:cs="Arial"/>
        </w:rPr>
        <w:tab/>
        <w:t>The President/ General Secretary, Andhra Chambers of Commerce</w:t>
      </w:r>
      <w:proofErr w:type="gramStart"/>
      <w:r w:rsidRPr="00CE78ED">
        <w:rPr>
          <w:rFonts w:ascii="Arial" w:hAnsi="Arial" w:cs="Arial"/>
        </w:rPr>
        <w:t>,619,6</w:t>
      </w:r>
      <w:r w:rsidRPr="00CE78ED">
        <w:rPr>
          <w:rFonts w:ascii="Arial" w:hAnsi="Arial" w:cs="Arial"/>
          <w:vertAlign w:val="superscript"/>
        </w:rPr>
        <w:t>th</w:t>
      </w:r>
      <w:proofErr w:type="gramEnd"/>
      <w:r w:rsidRPr="00CE78ED">
        <w:rPr>
          <w:rFonts w:ascii="Arial" w:hAnsi="Arial" w:cs="Arial"/>
          <w:vertAlign w:val="superscript"/>
        </w:rPr>
        <w:t xml:space="preserve"> </w:t>
      </w:r>
      <w:r w:rsidRPr="00CE78ED">
        <w:rPr>
          <w:rFonts w:ascii="Arial" w:hAnsi="Arial" w:cs="Arial"/>
        </w:rPr>
        <w:t xml:space="preserve">Floor  </w:t>
      </w:r>
      <w:proofErr w:type="spellStart"/>
      <w:r w:rsidRPr="00CE78ED">
        <w:rPr>
          <w:rFonts w:ascii="Arial" w:hAnsi="Arial" w:cs="Arial"/>
        </w:rPr>
        <w:t>Chenoy</w:t>
      </w:r>
      <w:proofErr w:type="spellEnd"/>
      <w:r w:rsidRPr="00CE78ED">
        <w:rPr>
          <w:rFonts w:ascii="Arial" w:hAnsi="Arial" w:cs="Arial"/>
        </w:rPr>
        <w:t xml:space="preserve"> Trade Center, 116 </w:t>
      </w:r>
      <w:proofErr w:type="spellStart"/>
      <w:r w:rsidRPr="00CE78ED">
        <w:rPr>
          <w:rFonts w:ascii="Arial" w:hAnsi="Arial" w:cs="Arial"/>
        </w:rPr>
        <w:t>parklane</w:t>
      </w:r>
      <w:proofErr w:type="spellEnd"/>
      <w:r w:rsidRPr="00CE78ED">
        <w:rPr>
          <w:rFonts w:ascii="Arial" w:hAnsi="Arial" w:cs="Arial"/>
        </w:rPr>
        <w:t>, PBNo.1716,Secunderabad.</w:t>
      </w:r>
    </w:p>
    <w:p w:rsidR="001108E8" w:rsidRPr="00CE78ED" w:rsidRDefault="001108E8" w:rsidP="001108E8">
      <w:pPr>
        <w:pStyle w:val="NoSpacing"/>
        <w:ind w:left="360" w:hanging="360"/>
        <w:jc w:val="both"/>
        <w:rPr>
          <w:rFonts w:ascii="Arial" w:hAnsi="Arial" w:cs="Arial"/>
        </w:rPr>
      </w:pPr>
      <w:r w:rsidRPr="00CE78ED">
        <w:rPr>
          <w:rFonts w:ascii="Arial" w:hAnsi="Arial" w:cs="Arial"/>
        </w:rPr>
        <w:t xml:space="preserve">3. </w:t>
      </w:r>
      <w:r w:rsidRPr="00CE78ED">
        <w:rPr>
          <w:rFonts w:ascii="Arial" w:hAnsi="Arial" w:cs="Arial"/>
        </w:rPr>
        <w:tab/>
        <w:t>The President/ General Secretary, Federation of Indian Chambers of Commerce and Industry, Andhra Pradesh State Council, 8-2-601,PlotNo:13,4</w:t>
      </w:r>
      <w:r w:rsidRPr="00CE78ED">
        <w:rPr>
          <w:rFonts w:ascii="Arial" w:hAnsi="Arial" w:cs="Arial"/>
          <w:vertAlign w:val="superscript"/>
        </w:rPr>
        <w:t>th</w:t>
      </w:r>
      <w:r w:rsidRPr="00CE78ED">
        <w:rPr>
          <w:rFonts w:ascii="Arial" w:hAnsi="Arial" w:cs="Arial"/>
        </w:rPr>
        <w:t xml:space="preserve"> </w:t>
      </w:r>
      <w:proofErr w:type="spellStart"/>
      <w:r w:rsidRPr="00CE78ED">
        <w:rPr>
          <w:rFonts w:ascii="Arial" w:hAnsi="Arial" w:cs="Arial"/>
        </w:rPr>
        <w:t>Floor,NNR</w:t>
      </w:r>
      <w:proofErr w:type="spellEnd"/>
      <w:r w:rsidRPr="00CE78ED">
        <w:rPr>
          <w:rFonts w:ascii="Arial" w:hAnsi="Arial" w:cs="Arial"/>
        </w:rPr>
        <w:t xml:space="preserve">  </w:t>
      </w:r>
      <w:proofErr w:type="spellStart"/>
      <w:r w:rsidRPr="00CE78ED">
        <w:rPr>
          <w:rFonts w:ascii="Arial" w:hAnsi="Arial" w:cs="Arial"/>
        </w:rPr>
        <w:t>Arcade,Above</w:t>
      </w:r>
      <w:proofErr w:type="spellEnd"/>
      <w:r w:rsidRPr="00CE78ED">
        <w:rPr>
          <w:rFonts w:ascii="Arial" w:hAnsi="Arial" w:cs="Arial"/>
        </w:rPr>
        <w:t xml:space="preserve"> South Indian Bank,RoadNo:10, </w:t>
      </w:r>
      <w:proofErr w:type="spellStart"/>
      <w:r w:rsidRPr="00CE78ED">
        <w:rPr>
          <w:rFonts w:ascii="Arial" w:hAnsi="Arial" w:cs="Arial"/>
        </w:rPr>
        <w:t>Banjara</w:t>
      </w:r>
      <w:proofErr w:type="spellEnd"/>
      <w:r w:rsidRPr="00CE78ED">
        <w:rPr>
          <w:rFonts w:ascii="Arial" w:hAnsi="Arial" w:cs="Arial"/>
        </w:rPr>
        <w:t xml:space="preserve"> Hills, Hyderabad-500 034.</w:t>
      </w:r>
    </w:p>
    <w:p w:rsidR="001108E8" w:rsidRPr="00CE78ED" w:rsidRDefault="001108E8" w:rsidP="00196E0A">
      <w:pPr>
        <w:pStyle w:val="NoSpacing"/>
        <w:ind w:left="360" w:right="29" w:hanging="360"/>
        <w:jc w:val="both"/>
        <w:rPr>
          <w:rFonts w:ascii="Arial" w:hAnsi="Arial" w:cs="Arial"/>
        </w:rPr>
      </w:pPr>
      <w:r w:rsidRPr="00CE78ED">
        <w:rPr>
          <w:rFonts w:ascii="Arial" w:hAnsi="Arial" w:cs="Arial"/>
        </w:rPr>
        <w:t>4.</w:t>
      </w:r>
      <w:r w:rsidR="00196E0A" w:rsidRPr="00CE78ED">
        <w:rPr>
          <w:rFonts w:ascii="Arial" w:hAnsi="Arial" w:cs="Arial"/>
        </w:rPr>
        <w:tab/>
      </w:r>
      <w:r w:rsidRPr="00CE78ED">
        <w:rPr>
          <w:rFonts w:ascii="Arial" w:hAnsi="Arial" w:cs="Arial"/>
        </w:rPr>
        <w:t>The President, Confederation of India Industry (Southern Region)</w:t>
      </w:r>
      <w:proofErr w:type="gramStart"/>
      <w:r w:rsidRPr="00CE78ED">
        <w:rPr>
          <w:rFonts w:ascii="Arial" w:hAnsi="Arial" w:cs="Arial"/>
        </w:rPr>
        <w:t>,</w:t>
      </w:r>
      <w:proofErr w:type="spellStart"/>
      <w:r w:rsidRPr="00CE78ED">
        <w:rPr>
          <w:rFonts w:ascii="Arial" w:hAnsi="Arial" w:cs="Arial"/>
        </w:rPr>
        <w:t>H.No</w:t>
      </w:r>
      <w:proofErr w:type="spellEnd"/>
      <w:proofErr w:type="gramEnd"/>
      <w:r w:rsidRPr="00CE78ED">
        <w:rPr>
          <w:rFonts w:ascii="Arial" w:hAnsi="Arial" w:cs="Arial"/>
        </w:rPr>
        <w:t xml:space="preserve">. 1-11-252/9, Regal House, Plot No. 7, </w:t>
      </w:r>
      <w:proofErr w:type="spellStart"/>
      <w:r w:rsidRPr="00CE78ED">
        <w:rPr>
          <w:rFonts w:ascii="Arial" w:hAnsi="Arial" w:cs="Arial"/>
        </w:rPr>
        <w:t>Motilal</w:t>
      </w:r>
      <w:proofErr w:type="spellEnd"/>
      <w:r w:rsidRPr="00CE78ED">
        <w:rPr>
          <w:rFonts w:ascii="Arial" w:hAnsi="Arial" w:cs="Arial"/>
        </w:rPr>
        <w:t xml:space="preserve"> Nehru Nagar, </w:t>
      </w:r>
      <w:proofErr w:type="spellStart"/>
      <w:r w:rsidRPr="00CE78ED">
        <w:rPr>
          <w:rFonts w:ascii="Arial" w:hAnsi="Arial" w:cs="Arial"/>
        </w:rPr>
        <w:t>Begumpet</w:t>
      </w:r>
      <w:proofErr w:type="spellEnd"/>
      <w:proofErr w:type="gramStart"/>
      <w:r w:rsidRPr="00CE78ED">
        <w:rPr>
          <w:rFonts w:ascii="Arial" w:hAnsi="Arial" w:cs="Arial"/>
        </w:rPr>
        <w:t>,  Hyderabad</w:t>
      </w:r>
      <w:proofErr w:type="gramEnd"/>
      <w:r w:rsidRPr="00CE78ED">
        <w:rPr>
          <w:rFonts w:ascii="Arial" w:hAnsi="Arial" w:cs="Arial"/>
        </w:rPr>
        <w:t xml:space="preserve"> – 500 016.</w:t>
      </w:r>
    </w:p>
    <w:p w:rsidR="001108E8" w:rsidRDefault="00196E0A" w:rsidP="00196E0A">
      <w:pPr>
        <w:pStyle w:val="NoSpacing"/>
        <w:ind w:left="360" w:hanging="360"/>
        <w:jc w:val="both"/>
        <w:rPr>
          <w:rFonts w:ascii="Arial" w:hAnsi="Arial" w:cs="Arial"/>
        </w:rPr>
      </w:pPr>
      <w:r w:rsidRPr="00CE78ED">
        <w:rPr>
          <w:rFonts w:ascii="Arial" w:hAnsi="Arial" w:cs="Arial"/>
        </w:rPr>
        <w:t>5</w:t>
      </w:r>
      <w:r w:rsidR="001108E8" w:rsidRPr="00CE78ED">
        <w:rPr>
          <w:rFonts w:ascii="Arial" w:hAnsi="Arial" w:cs="Arial"/>
        </w:rPr>
        <w:t>.</w:t>
      </w:r>
      <w:r w:rsidRPr="00CE78ED">
        <w:rPr>
          <w:rFonts w:ascii="Arial" w:hAnsi="Arial" w:cs="Arial"/>
        </w:rPr>
        <w:tab/>
      </w:r>
      <w:r w:rsidR="001108E8" w:rsidRPr="00CE78ED">
        <w:rPr>
          <w:rFonts w:ascii="Arial" w:hAnsi="Arial" w:cs="Arial"/>
        </w:rPr>
        <w:t xml:space="preserve"> The President, South India Mills Association, Flat. </w:t>
      </w:r>
      <w:proofErr w:type="gramStart"/>
      <w:r w:rsidR="001108E8" w:rsidRPr="00CE78ED">
        <w:rPr>
          <w:rFonts w:ascii="Arial" w:hAnsi="Arial" w:cs="Arial"/>
        </w:rPr>
        <w:t xml:space="preserve">No. 9, </w:t>
      </w:r>
      <w:proofErr w:type="spellStart"/>
      <w:r w:rsidR="001108E8" w:rsidRPr="00CE78ED">
        <w:rPr>
          <w:rFonts w:ascii="Arial" w:hAnsi="Arial" w:cs="Arial"/>
        </w:rPr>
        <w:t>Saiteja</w:t>
      </w:r>
      <w:proofErr w:type="spellEnd"/>
      <w:r w:rsidR="001108E8" w:rsidRPr="00CE78ED">
        <w:rPr>
          <w:rFonts w:ascii="Arial" w:hAnsi="Arial" w:cs="Arial"/>
        </w:rPr>
        <w:t xml:space="preserve"> Towers, Officers Colony, </w:t>
      </w:r>
      <w:proofErr w:type="spellStart"/>
      <w:r w:rsidR="001108E8" w:rsidRPr="00CE78ED">
        <w:rPr>
          <w:rFonts w:ascii="Arial" w:hAnsi="Arial" w:cs="Arial"/>
        </w:rPr>
        <w:t>Sainathapuram</w:t>
      </w:r>
      <w:proofErr w:type="spellEnd"/>
      <w:r w:rsidR="001108E8" w:rsidRPr="00CE78ED">
        <w:rPr>
          <w:rFonts w:ascii="Arial" w:hAnsi="Arial" w:cs="Arial"/>
        </w:rPr>
        <w:t>, Hyderabad-62.</w:t>
      </w:r>
      <w:proofErr w:type="gramEnd"/>
    </w:p>
    <w:p w:rsidR="004509F4" w:rsidRPr="00CE78ED" w:rsidRDefault="004509F4" w:rsidP="00196E0A">
      <w:pPr>
        <w:pStyle w:val="NoSpacing"/>
        <w:ind w:left="360" w:hanging="360"/>
        <w:jc w:val="both"/>
        <w:rPr>
          <w:rFonts w:ascii="Arial" w:hAnsi="Arial" w:cs="Arial"/>
        </w:rPr>
      </w:pPr>
    </w:p>
    <w:p w:rsidR="001108E8" w:rsidRPr="00CE78ED" w:rsidRDefault="00196E0A" w:rsidP="001108E8">
      <w:pPr>
        <w:pStyle w:val="NoSpacing"/>
        <w:ind w:left="426" w:hanging="426"/>
        <w:jc w:val="both"/>
        <w:rPr>
          <w:rFonts w:ascii="Arial" w:hAnsi="Arial" w:cs="Arial"/>
        </w:rPr>
      </w:pPr>
      <w:r w:rsidRPr="00CE78ED">
        <w:rPr>
          <w:rFonts w:ascii="Arial" w:hAnsi="Arial" w:cs="Arial"/>
        </w:rPr>
        <w:t>6</w:t>
      </w:r>
      <w:r w:rsidR="001108E8" w:rsidRPr="00CE78ED">
        <w:rPr>
          <w:rFonts w:ascii="Arial" w:hAnsi="Arial" w:cs="Arial"/>
        </w:rPr>
        <w:t xml:space="preserve">. </w:t>
      </w:r>
      <w:r w:rsidRPr="00CE78ED">
        <w:rPr>
          <w:rFonts w:ascii="Arial" w:hAnsi="Arial" w:cs="Arial"/>
        </w:rPr>
        <w:tab/>
      </w:r>
      <w:r w:rsidR="001108E8" w:rsidRPr="00CE78ED">
        <w:rPr>
          <w:rFonts w:ascii="Arial" w:hAnsi="Arial" w:cs="Arial"/>
        </w:rPr>
        <w:t xml:space="preserve">The President/ General Secretary, Confederation of India Industry </w:t>
      </w:r>
      <w:proofErr w:type="gramStart"/>
      <w:r w:rsidR="001108E8" w:rsidRPr="00CE78ED">
        <w:rPr>
          <w:rFonts w:ascii="Arial" w:hAnsi="Arial" w:cs="Arial"/>
        </w:rPr>
        <w:t>( Southern</w:t>
      </w:r>
      <w:proofErr w:type="gramEnd"/>
      <w:r w:rsidR="001108E8" w:rsidRPr="00CE78ED">
        <w:rPr>
          <w:rFonts w:ascii="Arial" w:hAnsi="Arial" w:cs="Arial"/>
        </w:rPr>
        <w:t xml:space="preserve"> Region), D.No.30-17-2, </w:t>
      </w:r>
      <w:proofErr w:type="spellStart"/>
      <w:r w:rsidR="001108E8" w:rsidRPr="00CE78ED">
        <w:rPr>
          <w:rFonts w:ascii="Arial" w:hAnsi="Arial" w:cs="Arial"/>
        </w:rPr>
        <w:t>Sitarampuram</w:t>
      </w:r>
      <w:proofErr w:type="spellEnd"/>
      <w:r w:rsidR="001108E8" w:rsidRPr="00CE78ED">
        <w:rPr>
          <w:rFonts w:ascii="Arial" w:hAnsi="Arial" w:cs="Arial"/>
        </w:rPr>
        <w:t>, Vijayawada.</w:t>
      </w:r>
    </w:p>
    <w:p w:rsidR="001108E8" w:rsidRPr="00CE78ED" w:rsidRDefault="001108E8" w:rsidP="001108E8">
      <w:pPr>
        <w:pStyle w:val="NoSpacing"/>
        <w:ind w:left="450" w:hanging="592"/>
        <w:jc w:val="both"/>
        <w:rPr>
          <w:rFonts w:ascii="Arial" w:hAnsi="Arial" w:cs="Arial"/>
        </w:rPr>
      </w:pPr>
      <w:r w:rsidRPr="00CE78ED">
        <w:rPr>
          <w:rFonts w:ascii="Arial" w:hAnsi="Arial" w:cs="Arial"/>
        </w:rPr>
        <w:t xml:space="preserve">  </w:t>
      </w:r>
      <w:r w:rsidR="00196E0A" w:rsidRPr="00CE78ED">
        <w:rPr>
          <w:rFonts w:ascii="Arial" w:hAnsi="Arial" w:cs="Arial"/>
        </w:rPr>
        <w:t>7</w:t>
      </w:r>
      <w:r w:rsidRPr="00CE78ED">
        <w:rPr>
          <w:rFonts w:ascii="Arial" w:hAnsi="Arial" w:cs="Arial"/>
        </w:rPr>
        <w:t>.</w:t>
      </w:r>
      <w:r w:rsidR="00196E0A" w:rsidRPr="00CE78ED">
        <w:rPr>
          <w:rFonts w:ascii="Arial" w:hAnsi="Arial" w:cs="Arial"/>
        </w:rPr>
        <w:tab/>
      </w:r>
      <w:r w:rsidRPr="00CE78ED">
        <w:rPr>
          <w:rFonts w:ascii="Arial" w:hAnsi="Arial" w:cs="Arial"/>
        </w:rPr>
        <w:t xml:space="preserve">General Manager, FACOR ALLOYS Ltd, </w:t>
      </w:r>
      <w:proofErr w:type="spellStart"/>
      <w:r w:rsidRPr="00CE78ED">
        <w:rPr>
          <w:rFonts w:ascii="Arial" w:hAnsi="Arial" w:cs="Arial"/>
        </w:rPr>
        <w:t>Shreeramnagar</w:t>
      </w:r>
      <w:proofErr w:type="spellEnd"/>
      <w:r w:rsidRPr="00CE78ED">
        <w:rPr>
          <w:rFonts w:ascii="Arial" w:hAnsi="Arial" w:cs="Arial"/>
        </w:rPr>
        <w:t xml:space="preserve">, Vizianagaram </w:t>
      </w:r>
    </w:p>
    <w:p w:rsidR="001108E8" w:rsidRPr="00CE78ED" w:rsidRDefault="001108E8" w:rsidP="001108E8">
      <w:pPr>
        <w:spacing w:after="0" w:line="240" w:lineRule="auto"/>
        <w:jc w:val="both"/>
        <w:rPr>
          <w:rFonts w:ascii="Arial" w:hAnsi="Arial" w:cs="Arial"/>
        </w:rPr>
      </w:pPr>
      <w:r w:rsidRPr="00CE78ED">
        <w:rPr>
          <w:rFonts w:ascii="Arial" w:hAnsi="Arial" w:cs="Arial"/>
        </w:rPr>
        <w:t xml:space="preserve">      </w:t>
      </w:r>
      <w:proofErr w:type="gramStart"/>
      <w:r w:rsidRPr="00CE78ED">
        <w:rPr>
          <w:rFonts w:ascii="Arial" w:hAnsi="Arial" w:cs="Arial"/>
        </w:rPr>
        <w:t>District.</w:t>
      </w:r>
      <w:proofErr w:type="gramEnd"/>
    </w:p>
    <w:p w:rsidR="001108E8" w:rsidRPr="00CE78ED" w:rsidRDefault="00196E0A" w:rsidP="001108E8">
      <w:pPr>
        <w:pStyle w:val="NoSpacing"/>
        <w:ind w:left="360" w:hanging="360"/>
        <w:jc w:val="both"/>
        <w:rPr>
          <w:rFonts w:ascii="Arial" w:hAnsi="Arial" w:cs="Arial"/>
        </w:rPr>
      </w:pPr>
      <w:r w:rsidRPr="00CE78ED">
        <w:rPr>
          <w:rFonts w:ascii="Arial" w:hAnsi="Arial" w:cs="Arial"/>
        </w:rPr>
        <w:t>8.</w:t>
      </w:r>
      <w:r w:rsidRPr="00CE78ED">
        <w:rPr>
          <w:rFonts w:ascii="Arial" w:hAnsi="Arial" w:cs="Arial"/>
        </w:rPr>
        <w:tab/>
      </w:r>
      <w:r w:rsidR="001108E8" w:rsidRPr="00CE78ED">
        <w:rPr>
          <w:rFonts w:ascii="Arial" w:hAnsi="Arial" w:cs="Arial"/>
        </w:rPr>
        <w:t>The President/ General Secretary, Federation of Telangana and Andhra Pradesh Chambers of Commerce and Industry, Federation House, Red Hills,PostBoxNo:14,Hyderabad-500 004.</w:t>
      </w:r>
    </w:p>
    <w:p w:rsidR="001108E8" w:rsidRPr="00CE78ED" w:rsidRDefault="00196E0A" w:rsidP="00196E0A">
      <w:pPr>
        <w:pStyle w:val="NoSpacing"/>
        <w:ind w:left="330" w:hanging="330"/>
        <w:jc w:val="both"/>
        <w:rPr>
          <w:rFonts w:ascii="Arial" w:hAnsi="Arial" w:cs="Arial"/>
        </w:rPr>
      </w:pPr>
      <w:r w:rsidRPr="00CE78ED">
        <w:rPr>
          <w:rFonts w:ascii="Arial" w:hAnsi="Arial" w:cs="Arial"/>
        </w:rPr>
        <w:t>9.</w:t>
      </w:r>
      <w:r w:rsidRPr="00CE78ED">
        <w:rPr>
          <w:rFonts w:ascii="Arial" w:hAnsi="Arial" w:cs="Arial"/>
        </w:rPr>
        <w:tab/>
      </w:r>
      <w:r w:rsidR="001108E8" w:rsidRPr="00CE78ED">
        <w:rPr>
          <w:rFonts w:ascii="Arial" w:hAnsi="Arial" w:cs="Arial"/>
        </w:rPr>
        <w:t xml:space="preserve">The President /General Secretary, Employers’ Federation of Southern India, 312, Topaz Complex, </w:t>
      </w:r>
      <w:proofErr w:type="spellStart"/>
      <w:r w:rsidR="001108E8" w:rsidRPr="00CE78ED">
        <w:rPr>
          <w:rFonts w:ascii="Arial" w:hAnsi="Arial" w:cs="Arial"/>
        </w:rPr>
        <w:t>Amrutha</w:t>
      </w:r>
      <w:proofErr w:type="spellEnd"/>
      <w:r w:rsidR="001108E8" w:rsidRPr="00CE78ED">
        <w:rPr>
          <w:rFonts w:ascii="Arial" w:hAnsi="Arial" w:cs="Arial"/>
        </w:rPr>
        <w:t xml:space="preserve"> Hills, </w:t>
      </w:r>
      <w:proofErr w:type="spellStart"/>
      <w:r w:rsidR="001108E8" w:rsidRPr="00CE78ED">
        <w:rPr>
          <w:rFonts w:ascii="Arial" w:hAnsi="Arial" w:cs="Arial"/>
        </w:rPr>
        <w:t>Punjagutta</w:t>
      </w:r>
      <w:proofErr w:type="spellEnd"/>
      <w:r w:rsidR="001108E8" w:rsidRPr="00CE78ED">
        <w:rPr>
          <w:rFonts w:ascii="Arial" w:hAnsi="Arial" w:cs="Arial"/>
        </w:rPr>
        <w:t>, Hyderabad – 500 082.</w:t>
      </w:r>
    </w:p>
    <w:p w:rsidR="001108E8" w:rsidRPr="00CE78ED" w:rsidRDefault="001108E8" w:rsidP="00193670">
      <w:pPr>
        <w:pStyle w:val="NoSpacing"/>
        <w:ind w:left="330" w:hanging="330"/>
        <w:jc w:val="both"/>
        <w:rPr>
          <w:rFonts w:ascii="Arial" w:hAnsi="Arial" w:cs="Arial"/>
        </w:rPr>
      </w:pPr>
      <w:r w:rsidRPr="00CE78ED">
        <w:rPr>
          <w:rFonts w:ascii="Arial" w:hAnsi="Arial" w:cs="Arial"/>
        </w:rPr>
        <w:t>1</w:t>
      </w:r>
      <w:r w:rsidR="00196E0A" w:rsidRPr="00CE78ED">
        <w:rPr>
          <w:rFonts w:ascii="Arial" w:hAnsi="Arial" w:cs="Arial"/>
        </w:rPr>
        <w:t>0</w:t>
      </w:r>
      <w:proofErr w:type="gramStart"/>
      <w:r w:rsidR="00193670">
        <w:rPr>
          <w:rFonts w:ascii="Arial" w:hAnsi="Arial" w:cs="Arial"/>
        </w:rPr>
        <w:t>.</w:t>
      </w:r>
      <w:r w:rsidRPr="00CE78ED">
        <w:rPr>
          <w:rFonts w:ascii="Arial" w:hAnsi="Arial" w:cs="Arial"/>
        </w:rPr>
        <w:t>The</w:t>
      </w:r>
      <w:proofErr w:type="gramEnd"/>
      <w:r w:rsidRPr="00CE78ED">
        <w:rPr>
          <w:rFonts w:ascii="Arial" w:hAnsi="Arial" w:cs="Arial"/>
        </w:rPr>
        <w:t xml:space="preserve"> President, Confederation of India Industry (Southern Region),</w:t>
      </w:r>
      <w:r w:rsidR="00196E0A" w:rsidRPr="00CE78ED">
        <w:rPr>
          <w:rFonts w:ascii="Arial" w:hAnsi="Arial" w:cs="Arial"/>
        </w:rPr>
        <w:t xml:space="preserve"> </w:t>
      </w:r>
      <w:proofErr w:type="spellStart"/>
      <w:r w:rsidRPr="00CE78ED">
        <w:rPr>
          <w:rFonts w:ascii="Arial" w:hAnsi="Arial" w:cs="Arial"/>
        </w:rPr>
        <w:t>DNo</w:t>
      </w:r>
      <w:proofErr w:type="spellEnd"/>
      <w:r w:rsidRPr="00CE78ED">
        <w:rPr>
          <w:rFonts w:ascii="Arial" w:hAnsi="Arial" w:cs="Arial"/>
        </w:rPr>
        <w:t>: 30-7-2,</w:t>
      </w:r>
      <w:r w:rsidR="00196E0A" w:rsidRPr="00CE78ED">
        <w:rPr>
          <w:rFonts w:ascii="Arial" w:hAnsi="Arial" w:cs="Arial"/>
        </w:rPr>
        <w:t xml:space="preserve"> </w:t>
      </w:r>
      <w:r w:rsidR="00193670">
        <w:rPr>
          <w:rFonts w:ascii="Arial" w:hAnsi="Arial" w:cs="Arial"/>
        </w:rPr>
        <w:t xml:space="preserve"> </w:t>
      </w:r>
      <w:proofErr w:type="spellStart"/>
      <w:r w:rsidRPr="00CE78ED">
        <w:rPr>
          <w:rFonts w:ascii="Arial" w:hAnsi="Arial" w:cs="Arial"/>
        </w:rPr>
        <w:t>Sitarampuram</w:t>
      </w:r>
      <w:proofErr w:type="spellEnd"/>
      <w:r w:rsidRPr="00CE78ED">
        <w:rPr>
          <w:rFonts w:ascii="Arial" w:hAnsi="Arial" w:cs="Arial"/>
        </w:rPr>
        <w:t xml:space="preserve"> Vijayawada.</w:t>
      </w:r>
    </w:p>
    <w:p w:rsidR="001108E8" w:rsidRPr="00CE78ED" w:rsidRDefault="001108E8" w:rsidP="001108E8">
      <w:pPr>
        <w:pStyle w:val="NoSpacing"/>
        <w:ind w:left="270" w:hanging="270"/>
        <w:jc w:val="both"/>
        <w:rPr>
          <w:rFonts w:ascii="Arial" w:hAnsi="Arial" w:cs="Arial"/>
        </w:rPr>
      </w:pPr>
      <w:r w:rsidRPr="00CE78ED">
        <w:rPr>
          <w:rFonts w:ascii="Arial" w:hAnsi="Arial" w:cs="Arial"/>
        </w:rPr>
        <w:t>1</w:t>
      </w:r>
      <w:r w:rsidR="00196E0A" w:rsidRPr="00CE78ED">
        <w:rPr>
          <w:rFonts w:ascii="Arial" w:hAnsi="Arial" w:cs="Arial"/>
        </w:rPr>
        <w:t>1</w:t>
      </w:r>
      <w:r w:rsidRPr="00CE78ED">
        <w:rPr>
          <w:rFonts w:ascii="Arial" w:hAnsi="Arial" w:cs="Arial"/>
        </w:rPr>
        <w:t xml:space="preserve">. The President/General Secretary, Andhra Chamber of Commerce industry Federation, </w:t>
      </w:r>
      <w:proofErr w:type="spellStart"/>
      <w:r w:rsidRPr="00CE78ED">
        <w:rPr>
          <w:rFonts w:ascii="Arial" w:hAnsi="Arial" w:cs="Arial"/>
        </w:rPr>
        <w:t>DNo</w:t>
      </w:r>
      <w:proofErr w:type="spellEnd"/>
      <w:r w:rsidRPr="00CE78ED">
        <w:rPr>
          <w:rFonts w:ascii="Arial" w:hAnsi="Arial" w:cs="Arial"/>
        </w:rPr>
        <w:t>: 40-1-144, 3</w:t>
      </w:r>
      <w:r w:rsidRPr="00CE78ED">
        <w:rPr>
          <w:rFonts w:ascii="Arial" w:hAnsi="Arial" w:cs="Arial"/>
          <w:vertAlign w:val="superscript"/>
        </w:rPr>
        <w:t>rd</w:t>
      </w:r>
      <w:r w:rsidRPr="00CE78ED">
        <w:rPr>
          <w:rFonts w:ascii="Arial" w:hAnsi="Arial" w:cs="Arial"/>
        </w:rPr>
        <w:t xml:space="preserve"> Floor, Corporate Building, Hotel Fortune Junction, </w:t>
      </w:r>
      <w:proofErr w:type="spellStart"/>
      <w:r w:rsidRPr="00CE78ED">
        <w:rPr>
          <w:rFonts w:ascii="Arial" w:hAnsi="Arial" w:cs="Arial"/>
        </w:rPr>
        <w:t>M.G.Road</w:t>
      </w:r>
      <w:proofErr w:type="spellEnd"/>
      <w:r w:rsidRPr="00CE78ED">
        <w:rPr>
          <w:rFonts w:ascii="Arial" w:hAnsi="Arial" w:cs="Arial"/>
        </w:rPr>
        <w:t>, Vijayawada.</w:t>
      </w:r>
    </w:p>
    <w:p w:rsidR="001108E8" w:rsidRPr="00CE78ED" w:rsidRDefault="001108E8" w:rsidP="001108E8">
      <w:pPr>
        <w:pStyle w:val="NoSpacing"/>
        <w:ind w:left="270" w:hanging="270"/>
        <w:jc w:val="both"/>
        <w:rPr>
          <w:rFonts w:ascii="Arial" w:hAnsi="Arial" w:cs="Arial"/>
        </w:rPr>
      </w:pPr>
      <w:r w:rsidRPr="00CE78ED">
        <w:rPr>
          <w:rFonts w:ascii="Arial" w:hAnsi="Arial" w:cs="Arial"/>
        </w:rPr>
        <w:t>1</w:t>
      </w:r>
      <w:r w:rsidR="00196E0A" w:rsidRPr="00CE78ED">
        <w:rPr>
          <w:rFonts w:ascii="Arial" w:hAnsi="Arial" w:cs="Arial"/>
        </w:rPr>
        <w:t>2</w:t>
      </w:r>
      <w:r w:rsidRPr="00CE78ED">
        <w:rPr>
          <w:rFonts w:ascii="Arial" w:hAnsi="Arial" w:cs="Arial"/>
        </w:rPr>
        <w:t xml:space="preserve">. The President/General Secretary, Vijayawada Chamber of Commerce, Gandhi Nagar, </w:t>
      </w:r>
      <w:proofErr w:type="spellStart"/>
      <w:r w:rsidRPr="00CE78ED">
        <w:rPr>
          <w:rFonts w:ascii="Arial" w:hAnsi="Arial" w:cs="Arial"/>
        </w:rPr>
        <w:t>Opp</w:t>
      </w:r>
      <w:proofErr w:type="spellEnd"/>
      <w:r w:rsidRPr="00CE78ED">
        <w:rPr>
          <w:rFonts w:ascii="Arial" w:hAnsi="Arial" w:cs="Arial"/>
        </w:rPr>
        <w:t xml:space="preserve">: </w:t>
      </w:r>
      <w:proofErr w:type="spellStart"/>
      <w:r w:rsidRPr="00CE78ED">
        <w:rPr>
          <w:rFonts w:ascii="Arial" w:hAnsi="Arial" w:cs="Arial"/>
        </w:rPr>
        <w:t>Sailaja</w:t>
      </w:r>
      <w:proofErr w:type="spellEnd"/>
      <w:r w:rsidRPr="00CE78ED">
        <w:rPr>
          <w:rFonts w:ascii="Arial" w:hAnsi="Arial" w:cs="Arial"/>
        </w:rPr>
        <w:t xml:space="preserve"> Cinema Hall, Vijayawada.</w:t>
      </w:r>
    </w:p>
    <w:p w:rsidR="001108E8" w:rsidRPr="00CE78ED" w:rsidRDefault="001108E8" w:rsidP="001108E8">
      <w:pPr>
        <w:pStyle w:val="NoSpacing"/>
        <w:ind w:left="360" w:hanging="360"/>
        <w:jc w:val="both"/>
        <w:rPr>
          <w:rFonts w:ascii="Arial" w:hAnsi="Arial" w:cs="Arial"/>
        </w:rPr>
      </w:pPr>
      <w:r w:rsidRPr="00CE78ED">
        <w:rPr>
          <w:rFonts w:ascii="Arial" w:hAnsi="Arial" w:cs="Arial"/>
        </w:rPr>
        <w:t>1</w:t>
      </w:r>
      <w:r w:rsidR="00196E0A" w:rsidRPr="00CE78ED">
        <w:rPr>
          <w:rFonts w:ascii="Arial" w:hAnsi="Arial" w:cs="Arial"/>
        </w:rPr>
        <w:t>3</w:t>
      </w:r>
      <w:r w:rsidRPr="00CE78ED">
        <w:rPr>
          <w:rFonts w:ascii="Arial" w:hAnsi="Arial" w:cs="Arial"/>
        </w:rPr>
        <w:t xml:space="preserve">. The President/General Secretary, Andhra Pradesh Textiles Federation, Krishna </w:t>
      </w:r>
      <w:proofErr w:type="spellStart"/>
      <w:r w:rsidRPr="00CE78ED">
        <w:rPr>
          <w:rFonts w:ascii="Arial" w:hAnsi="Arial" w:cs="Arial"/>
        </w:rPr>
        <w:t>Veni</w:t>
      </w:r>
      <w:proofErr w:type="spellEnd"/>
      <w:r w:rsidRPr="00CE78ED">
        <w:rPr>
          <w:rFonts w:ascii="Arial" w:hAnsi="Arial" w:cs="Arial"/>
        </w:rPr>
        <w:t xml:space="preserve"> Market Complex, </w:t>
      </w:r>
      <w:proofErr w:type="spellStart"/>
      <w:r w:rsidRPr="00CE78ED">
        <w:rPr>
          <w:rFonts w:ascii="Arial" w:hAnsi="Arial" w:cs="Arial"/>
        </w:rPr>
        <w:t>Punja</w:t>
      </w:r>
      <w:proofErr w:type="spellEnd"/>
      <w:r w:rsidRPr="00CE78ED">
        <w:rPr>
          <w:rFonts w:ascii="Arial" w:hAnsi="Arial" w:cs="Arial"/>
        </w:rPr>
        <w:t xml:space="preserve"> Center, Vijayawada.</w:t>
      </w:r>
    </w:p>
    <w:p w:rsidR="001108E8" w:rsidRPr="00CE78ED" w:rsidRDefault="00196E0A" w:rsidP="001108E8">
      <w:pPr>
        <w:pStyle w:val="NoSpacing"/>
        <w:ind w:left="360" w:hanging="360"/>
        <w:jc w:val="both"/>
        <w:rPr>
          <w:rFonts w:ascii="Arial" w:hAnsi="Arial" w:cs="Arial"/>
        </w:rPr>
      </w:pPr>
      <w:r w:rsidRPr="00CE78ED">
        <w:rPr>
          <w:rFonts w:ascii="Arial" w:hAnsi="Arial" w:cs="Arial"/>
        </w:rPr>
        <w:t>14</w:t>
      </w:r>
      <w:proofErr w:type="gramStart"/>
      <w:r w:rsidR="001108E8" w:rsidRPr="00CE78ED">
        <w:rPr>
          <w:rFonts w:ascii="Arial" w:hAnsi="Arial" w:cs="Arial"/>
        </w:rPr>
        <w:t>.The</w:t>
      </w:r>
      <w:proofErr w:type="gramEnd"/>
      <w:r w:rsidR="001108E8" w:rsidRPr="00CE78ED">
        <w:rPr>
          <w:rFonts w:ascii="Arial" w:hAnsi="Arial" w:cs="Arial"/>
        </w:rPr>
        <w:t xml:space="preserve"> President/General Secretary, H.M.S, State Office, Near Railway DRM Office, Vijayawada.</w:t>
      </w:r>
    </w:p>
    <w:p w:rsidR="001108E8" w:rsidRPr="00CE78ED" w:rsidRDefault="00196E0A" w:rsidP="001108E8">
      <w:pPr>
        <w:pStyle w:val="NoSpacing"/>
        <w:ind w:left="360" w:hanging="360"/>
        <w:jc w:val="both"/>
        <w:rPr>
          <w:rFonts w:ascii="Arial" w:hAnsi="Arial" w:cs="Arial"/>
        </w:rPr>
      </w:pPr>
      <w:r w:rsidRPr="00CE78ED">
        <w:rPr>
          <w:rFonts w:ascii="Arial" w:hAnsi="Arial" w:cs="Arial"/>
        </w:rPr>
        <w:t>15</w:t>
      </w:r>
      <w:proofErr w:type="gramStart"/>
      <w:r w:rsidR="001108E8" w:rsidRPr="00CE78ED">
        <w:rPr>
          <w:rFonts w:ascii="Arial" w:hAnsi="Arial" w:cs="Arial"/>
        </w:rPr>
        <w:t>.The</w:t>
      </w:r>
      <w:proofErr w:type="gramEnd"/>
      <w:r w:rsidR="001108E8" w:rsidRPr="00CE78ED">
        <w:rPr>
          <w:rFonts w:ascii="Arial" w:hAnsi="Arial" w:cs="Arial"/>
        </w:rPr>
        <w:t xml:space="preserve"> President/General Secretary, INTUC,DNo:3-5-1089,Dr.Gongalla </w:t>
      </w:r>
      <w:proofErr w:type="spellStart"/>
      <w:r w:rsidR="001108E8" w:rsidRPr="00CE78ED">
        <w:rPr>
          <w:rFonts w:ascii="Arial" w:hAnsi="Arial" w:cs="Arial"/>
        </w:rPr>
        <w:t>Sanjiva.Reddy</w:t>
      </w:r>
      <w:proofErr w:type="spellEnd"/>
      <w:r w:rsidR="001108E8" w:rsidRPr="00CE78ED">
        <w:rPr>
          <w:rFonts w:ascii="Arial" w:hAnsi="Arial" w:cs="Arial"/>
        </w:rPr>
        <w:t xml:space="preserve"> Bhavan,Narayanaguda,Hyd-29.</w:t>
      </w:r>
    </w:p>
    <w:p w:rsidR="001108E8" w:rsidRPr="00CE78ED" w:rsidRDefault="00196E0A" w:rsidP="001108E8">
      <w:pPr>
        <w:pStyle w:val="NoSpacing"/>
        <w:ind w:left="360" w:hanging="360"/>
        <w:jc w:val="both"/>
        <w:rPr>
          <w:rFonts w:ascii="Arial" w:hAnsi="Arial" w:cs="Arial"/>
        </w:rPr>
      </w:pPr>
      <w:r w:rsidRPr="00CE78ED">
        <w:rPr>
          <w:rFonts w:ascii="Arial" w:hAnsi="Arial" w:cs="Arial"/>
        </w:rPr>
        <w:t>16</w:t>
      </w:r>
      <w:proofErr w:type="gramStart"/>
      <w:r w:rsidR="001108E8" w:rsidRPr="00CE78ED">
        <w:rPr>
          <w:rFonts w:ascii="Arial" w:hAnsi="Arial" w:cs="Arial"/>
        </w:rPr>
        <w:t>.The</w:t>
      </w:r>
      <w:proofErr w:type="gramEnd"/>
      <w:r w:rsidR="001108E8" w:rsidRPr="00CE78ED">
        <w:rPr>
          <w:rFonts w:ascii="Arial" w:hAnsi="Arial" w:cs="Arial"/>
        </w:rPr>
        <w:t xml:space="preserve"> President/General Secretary, AITUC, </w:t>
      </w:r>
      <w:proofErr w:type="spellStart"/>
      <w:r w:rsidR="001108E8" w:rsidRPr="00CE78ED">
        <w:rPr>
          <w:rFonts w:ascii="Arial" w:hAnsi="Arial" w:cs="Arial"/>
        </w:rPr>
        <w:t>Dasari</w:t>
      </w:r>
      <w:proofErr w:type="spellEnd"/>
      <w:r w:rsidR="001108E8" w:rsidRPr="00CE78ED">
        <w:rPr>
          <w:rFonts w:ascii="Arial" w:hAnsi="Arial" w:cs="Arial"/>
        </w:rPr>
        <w:t xml:space="preserve"> </w:t>
      </w:r>
      <w:proofErr w:type="spellStart"/>
      <w:r w:rsidR="001108E8" w:rsidRPr="00CE78ED">
        <w:rPr>
          <w:rFonts w:ascii="Arial" w:hAnsi="Arial" w:cs="Arial"/>
        </w:rPr>
        <w:t>Bhavan</w:t>
      </w:r>
      <w:proofErr w:type="spellEnd"/>
      <w:r w:rsidR="001108E8" w:rsidRPr="00CE78ED">
        <w:rPr>
          <w:rFonts w:ascii="Arial" w:hAnsi="Arial" w:cs="Arial"/>
        </w:rPr>
        <w:t xml:space="preserve">, </w:t>
      </w:r>
      <w:proofErr w:type="spellStart"/>
      <w:r w:rsidR="001108E8" w:rsidRPr="00CE78ED">
        <w:rPr>
          <w:rFonts w:ascii="Arial" w:hAnsi="Arial" w:cs="Arial"/>
        </w:rPr>
        <w:t>Hanumanpeta</w:t>
      </w:r>
      <w:proofErr w:type="spellEnd"/>
      <w:r w:rsidR="001108E8" w:rsidRPr="00CE78ED">
        <w:rPr>
          <w:rFonts w:ascii="Arial" w:hAnsi="Arial" w:cs="Arial"/>
        </w:rPr>
        <w:t>, Vijayawada.</w:t>
      </w:r>
    </w:p>
    <w:p w:rsidR="001108E8" w:rsidRPr="00CE78ED" w:rsidRDefault="001108E8" w:rsidP="001108E8">
      <w:pPr>
        <w:pStyle w:val="NoSpacing"/>
        <w:ind w:left="360" w:hanging="360"/>
        <w:jc w:val="both"/>
        <w:rPr>
          <w:rFonts w:ascii="Arial" w:hAnsi="Arial" w:cs="Arial"/>
        </w:rPr>
      </w:pPr>
      <w:r w:rsidRPr="00CE78ED">
        <w:rPr>
          <w:rFonts w:ascii="Arial" w:hAnsi="Arial" w:cs="Arial"/>
        </w:rPr>
        <w:t>1</w:t>
      </w:r>
      <w:r w:rsidR="00196E0A" w:rsidRPr="00CE78ED">
        <w:rPr>
          <w:rFonts w:ascii="Arial" w:hAnsi="Arial" w:cs="Arial"/>
        </w:rPr>
        <w:t>7</w:t>
      </w:r>
      <w:proofErr w:type="gramStart"/>
      <w:r w:rsidRPr="00CE78ED">
        <w:rPr>
          <w:rFonts w:ascii="Arial" w:hAnsi="Arial" w:cs="Arial"/>
        </w:rPr>
        <w:t>.The</w:t>
      </w:r>
      <w:proofErr w:type="gramEnd"/>
      <w:r w:rsidRPr="00CE78ED">
        <w:rPr>
          <w:rFonts w:ascii="Arial" w:hAnsi="Arial" w:cs="Arial"/>
        </w:rPr>
        <w:t xml:space="preserve"> President/General Secretary, CITU, A.P State Committee,HNo:24 -24 -14,Rajaka </w:t>
      </w:r>
      <w:proofErr w:type="spellStart"/>
      <w:r w:rsidRPr="00CE78ED">
        <w:rPr>
          <w:rFonts w:ascii="Arial" w:hAnsi="Arial" w:cs="Arial"/>
        </w:rPr>
        <w:t>Veedi</w:t>
      </w:r>
      <w:proofErr w:type="spellEnd"/>
      <w:r w:rsidRPr="00CE78ED">
        <w:rPr>
          <w:rFonts w:ascii="Arial" w:hAnsi="Arial" w:cs="Arial"/>
        </w:rPr>
        <w:t>, Durgapuram,Vijayawada-520003.</w:t>
      </w:r>
    </w:p>
    <w:p w:rsidR="001108E8" w:rsidRPr="00CE78ED" w:rsidRDefault="00196E0A" w:rsidP="001108E8">
      <w:pPr>
        <w:pStyle w:val="NoSpacing"/>
        <w:ind w:left="360" w:hanging="360"/>
        <w:jc w:val="both"/>
        <w:rPr>
          <w:rFonts w:ascii="Arial" w:hAnsi="Arial" w:cs="Arial"/>
        </w:rPr>
      </w:pPr>
      <w:r w:rsidRPr="00CE78ED">
        <w:rPr>
          <w:rFonts w:ascii="Arial" w:hAnsi="Arial" w:cs="Arial"/>
        </w:rPr>
        <w:t>18</w:t>
      </w:r>
      <w:r w:rsidR="001108E8" w:rsidRPr="00CE78ED">
        <w:rPr>
          <w:rFonts w:ascii="Arial" w:hAnsi="Arial" w:cs="Arial"/>
        </w:rPr>
        <w:t xml:space="preserve"> The President/General Secretary, BMS, </w:t>
      </w:r>
      <w:proofErr w:type="spellStart"/>
      <w:r w:rsidR="001108E8" w:rsidRPr="00CE78ED">
        <w:rPr>
          <w:rFonts w:ascii="Arial" w:hAnsi="Arial" w:cs="Arial"/>
        </w:rPr>
        <w:t>DNo</w:t>
      </w:r>
      <w:proofErr w:type="spellEnd"/>
      <w:r w:rsidR="001108E8" w:rsidRPr="00CE78ED">
        <w:rPr>
          <w:rFonts w:ascii="Arial" w:hAnsi="Arial" w:cs="Arial"/>
        </w:rPr>
        <w:t xml:space="preserve">: 38-39-72/1, </w:t>
      </w:r>
      <w:proofErr w:type="spellStart"/>
      <w:r w:rsidR="001108E8" w:rsidRPr="00CE78ED">
        <w:rPr>
          <w:rFonts w:ascii="Arial" w:hAnsi="Arial" w:cs="Arial"/>
        </w:rPr>
        <w:t>Sathe</w:t>
      </w:r>
      <w:proofErr w:type="spellEnd"/>
      <w:r w:rsidR="001108E8" w:rsidRPr="00CE78ED">
        <w:rPr>
          <w:rFonts w:ascii="Arial" w:hAnsi="Arial" w:cs="Arial"/>
        </w:rPr>
        <w:t xml:space="preserve"> </w:t>
      </w:r>
      <w:proofErr w:type="spellStart"/>
      <w:r w:rsidR="001108E8" w:rsidRPr="00CE78ED">
        <w:rPr>
          <w:rFonts w:ascii="Arial" w:hAnsi="Arial" w:cs="Arial"/>
        </w:rPr>
        <w:t>Bhavan</w:t>
      </w:r>
      <w:proofErr w:type="spellEnd"/>
      <w:r w:rsidR="001108E8" w:rsidRPr="00CE78ED">
        <w:rPr>
          <w:rFonts w:ascii="Arial" w:hAnsi="Arial" w:cs="Arial"/>
        </w:rPr>
        <w:t xml:space="preserve">, </w:t>
      </w:r>
      <w:proofErr w:type="spellStart"/>
      <w:r w:rsidR="001108E8" w:rsidRPr="00CE78ED">
        <w:rPr>
          <w:rFonts w:ascii="Arial" w:hAnsi="Arial" w:cs="Arial"/>
        </w:rPr>
        <w:t>Babujinagar</w:t>
      </w:r>
      <w:proofErr w:type="spellEnd"/>
      <w:r w:rsidR="001108E8" w:rsidRPr="00CE78ED">
        <w:rPr>
          <w:rFonts w:ascii="Arial" w:hAnsi="Arial" w:cs="Arial"/>
        </w:rPr>
        <w:t>, 104 Industrial Area</w:t>
      </w:r>
      <w:proofErr w:type="gramStart"/>
      <w:r w:rsidR="001108E8" w:rsidRPr="00CE78ED">
        <w:rPr>
          <w:rFonts w:ascii="Arial" w:hAnsi="Arial" w:cs="Arial"/>
        </w:rPr>
        <w:t>,Vizag</w:t>
      </w:r>
      <w:proofErr w:type="gramEnd"/>
      <w:r w:rsidR="001108E8" w:rsidRPr="00CE78ED">
        <w:rPr>
          <w:rFonts w:ascii="Arial" w:hAnsi="Arial" w:cs="Arial"/>
        </w:rPr>
        <w:t>-530007.</w:t>
      </w:r>
    </w:p>
    <w:p w:rsidR="001108E8" w:rsidRPr="00CE78ED" w:rsidRDefault="00196E0A" w:rsidP="001108E8">
      <w:pPr>
        <w:pStyle w:val="NoSpacing"/>
        <w:ind w:left="360" w:hanging="360"/>
        <w:jc w:val="both"/>
        <w:rPr>
          <w:rFonts w:ascii="Arial" w:hAnsi="Arial" w:cs="Arial"/>
        </w:rPr>
      </w:pPr>
      <w:r w:rsidRPr="00CE78ED">
        <w:rPr>
          <w:rFonts w:ascii="Arial" w:hAnsi="Arial" w:cs="Arial"/>
        </w:rPr>
        <w:lastRenderedPageBreak/>
        <w:t>19</w:t>
      </w:r>
      <w:proofErr w:type="gramStart"/>
      <w:r w:rsidR="001108E8" w:rsidRPr="00CE78ED">
        <w:rPr>
          <w:rFonts w:ascii="Arial" w:hAnsi="Arial" w:cs="Arial"/>
        </w:rPr>
        <w:t>.The</w:t>
      </w:r>
      <w:proofErr w:type="gramEnd"/>
      <w:r w:rsidR="001108E8" w:rsidRPr="00CE78ED">
        <w:rPr>
          <w:rFonts w:ascii="Arial" w:hAnsi="Arial" w:cs="Arial"/>
        </w:rPr>
        <w:t xml:space="preserve"> President/General Secretary, Hind </w:t>
      </w:r>
      <w:proofErr w:type="spellStart"/>
      <w:r w:rsidR="001108E8" w:rsidRPr="00CE78ED">
        <w:rPr>
          <w:rFonts w:ascii="Arial" w:hAnsi="Arial" w:cs="Arial"/>
        </w:rPr>
        <w:t>Mazdur</w:t>
      </w:r>
      <w:proofErr w:type="spellEnd"/>
      <w:r w:rsidR="001108E8" w:rsidRPr="00CE78ED">
        <w:rPr>
          <w:rFonts w:ascii="Arial" w:hAnsi="Arial" w:cs="Arial"/>
        </w:rPr>
        <w:t xml:space="preserve"> </w:t>
      </w:r>
      <w:proofErr w:type="spellStart"/>
      <w:r w:rsidR="001108E8" w:rsidRPr="00CE78ED">
        <w:rPr>
          <w:rFonts w:ascii="Arial" w:hAnsi="Arial" w:cs="Arial"/>
        </w:rPr>
        <w:t>Kisan</w:t>
      </w:r>
      <w:proofErr w:type="spellEnd"/>
      <w:r w:rsidR="001108E8" w:rsidRPr="00CE78ED">
        <w:rPr>
          <w:rFonts w:ascii="Arial" w:hAnsi="Arial" w:cs="Arial"/>
        </w:rPr>
        <w:t xml:space="preserve"> </w:t>
      </w:r>
      <w:proofErr w:type="spellStart"/>
      <w:r w:rsidR="001108E8" w:rsidRPr="00CE78ED">
        <w:rPr>
          <w:rFonts w:ascii="Arial" w:hAnsi="Arial" w:cs="Arial"/>
        </w:rPr>
        <w:t>Parishad,A.P</w:t>
      </w:r>
      <w:proofErr w:type="spellEnd"/>
      <w:r w:rsidR="001108E8" w:rsidRPr="00CE78ED">
        <w:rPr>
          <w:rFonts w:ascii="Arial" w:hAnsi="Arial" w:cs="Arial"/>
        </w:rPr>
        <w:t xml:space="preserve"> Unit, No:4-3-62, Sultan </w:t>
      </w:r>
      <w:proofErr w:type="spellStart"/>
      <w:r w:rsidR="001108E8" w:rsidRPr="00CE78ED">
        <w:rPr>
          <w:rFonts w:ascii="Arial" w:hAnsi="Arial" w:cs="Arial"/>
        </w:rPr>
        <w:t>Bazar</w:t>
      </w:r>
      <w:proofErr w:type="spellEnd"/>
      <w:r w:rsidR="001108E8" w:rsidRPr="00CE78ED">
        <w:rPr>
          <w:rFonts w:ascii="Arial" w:hAnsi="Arial" w:cs="Arial"/>
        </w:rPr>
        <w:t>, Hyderabad – 500 195,</w:t>
      </w:r>
    </w:p>
    <w:p w:rsidR="001108E8" w:rsidRPr="00CE78ED" w:rsidRDefault="001108E8" w:rsidP="001108E8">
      <w:pPr>
        <w:pStyle w:val="NoSpacing"/>
        <w:jc w:val="both"/>
        <w:rPr>
          <w:rFonts w:ascii="Arial" w:hAnsi="Arial" w:cs="Arial"/>
        </w:rPr>
      </w:pPr>
      <w:r w:rsidRPr="00CE78ED">
        <w:rPr>
          <w:rFonts w:ascii="Arial" w:hAnsi="Arial" w:cs="Arial"/>
        </w:rPr>
        <w:t>2</w:t>
      </w:r>
      <w:r w:rsidR="00196E0A" w:rsidRPr="00CE78ED">
        <w:rPr>
          <w:rFonts w:ascii="Arial" w:hAnsi="Arial" w:cs="Arial"/>
        </w:rPr>
        <w:t>0</w:t>
      </w:r>
      <w:r w:rsidRPr="00CE78ED">
        <w:rPr>
          <w:rFonts w:ascii="Arial" w:hAnsi="Arial" w:cs="Arial"/>
        </w:rPr>
        <w:t xml:space="preserve">. The President/General Secretary, NTR, TNTUC, Road No: 13, </w:t>
      </w:r>
      <w:proofErr w:type="spellStart"/>
      <w:r w:rsidRPr="00CE78ED">
        <w:rPr>
          <w:rFonts w:ascii="Arial" w:hAnsi="Arial" w:cs="Arial"/>
        </w:rPr>
        <w:t>Banjara</w:t>
      </w:r>
      <w:proofErr w:type="spellEnd"/>
      <w:r w:rsidRPr="00CE78ED">
        <w:rPr>
          <w:rFonts w:ascii="Arial" w:hAnsi="Arial" w:cs="Arial"/>
        </w:rPr>
        <w:t xml:space="preserve"> Hills, Hyderabad.</w:t>
      </w:r>
    </w:p>
    <w:p w:rsidR="001108E8" w:rsidRPr="00CE78ED" w:rsidRDefault="001108E8" w:rsidP="001108E8">
      <w:pPr>
        <w:pStyle w:val="NoSpacing"/>
        <w:ind w:left="360" w:hanging="360"/>
        <w:jc w:val="both"/>
        <w:rPr>
          <w:rFonts w:ascii="Arial" w:hAnsi="Arial" w:cs="Arial"/>
        </w:rPr>
      </w:pPr>
      <w:r w:rsidRPr="00CE78ED">
        <w:rPr>
          <w:rFonts w:ascii="Arial" w:hAnsi="Arial" w:cs="Arial"/>
        </w:rPr>
        <w:t>2</w:t>
      </w:r>
      <w:r w:rsidR="00196E0A" w:rsidRPr="00CE78ED">
        <w:rPr>
          <w:rFonts w:ascii="Arial" w:hAnsi="Arial" w:cs="Arial"/>
        </w:rPr>
        <w:t>1</w:t>
      </w:r>
      <w:proofErr w:type="gramStart"/>
      <w:r w:rsidRPr="00CE78ED">
        <w:rPr>
          <w:rFonts w:ascii="Arial" w:hAnsi="Arial" w:cs="Arial"/>
        </w:rPr>
        <w:t>.The</w:t>
      </w:r>
      <w:proofErr w:type="gramEnd"/>
      <w:r w:rsidRPr="00CE78ED">
        <w:rPr>
          <w:rFonts w:ascii="Arial" w:hAnsi="Arial" w:cs="Arial"/>
        </w:rPr>
        <w:t xml:space="preserve"> President/General Secretary, TNTUC, NTR  Trust </w:t>
      </w:r>
      <w:proofErr w:type="spellStart"/>
      <w:r w:rsidRPr="00CE78ED">
        <w:rPr>
          <w:rFonts w:ascii="Arial" w:hAnsi="Arial" w:cs="Arial"/>
        </w:rPr>
        <w:t>Bhavan</w:t>
      </w:r>
      <w:proofErr w:type="spellEnd"/>
      <w:r w:rsidRPr="00CE78ED">
        <w:rPr>
          <w:rFonts w:ascii="Arial" w:hAnsi="Arial" w:cs="Arial"/>
        </w:rPr>
        <w:t xml:space="preserve">, Road No:3, </w:t>
      </w:r>
      <w:proofErr w:type="spellStart"/>
      <w:r w:rsidRPr="00CE78ED">
        <w:rPr>
          <w:rFonts w:ascii="Arial" w:hAnsi="Arial" w:cs="Arial"/>
        </w:rPr>
        <w:t>Banjara</w:t>
      </w:r>
      <w:proofErr w:type="spellEnd"/>
      <w:r w:rsidRPr="00CE78ED">
        <w:rPr>
          <w:rFonts w:ascii="Arial" w:hAnsi="Arial" w:cs="Arial"/>
        </w:rPr>
        <w:t xml:space="preserve"> Hills, Hyderabad.</w:t>
      </w:r>
    </w:p>
    <w:p w:rsidR="001108E8" w:rsidRPr="00CE78ED" w:rsidRDefault="001108E8" w:rsidP="001108E8">
      <w:pPr>
        <w:pStyle w:val="NoSpacing"/>
        <w:ind w:left="360" w:hanging="360"/>
        <w:jc w:val="both"/>
        <w:rPr>
          <w:rFonts w:ascii="Arial" w:hAnsi="Arial" w:cs="Arial"/>
        </w:rPr>
      </w:pPr>
      <w:r w:rsidRPr="00CE78ED">
        <w:rPr>
          <w:rFonts w:ascii="Arial" w:hAnsi="Arial" w:cs="Arial"/>
        </w:rPr>
        <w:t>2</w:t>
      </w:r>
      <w:r w:rsidR="00196E0A" w:rsidRPr="00CE78ED">
        <w:rPr>
          <w:rFonts w:ascii="Arial" w:hAnsi="Arial" w:cs="Arial"/>
        </w:rPr>
        <w:t>2</w:t>
      </w:r>
      <w:r w:rsidRPr="00CE78ED">
        <w:rPr>
          <w:rFonts w:ascii="Arial" w:hAnsi="Arial" w:cs="Arial"/>
        </w:rPr>
        <w:t xml:space="preserve">. The President/General Secretary, I.F.T.U, C/o </w:t>
      </w:r>
      <w:proofErr w:type="spellStart"/>
      <w:r w:rsidRPr="00CE78ED">
        <w:rPr>
          <w:rFonts w:ascii="Arial" w:hAnsi="Arial" w:cs="Arial"/>
        </w:rPr>
        <w:t>Tuliimilli</w:t>
      </w:r>
      <w:proofErr w:type="spellEnd"/>
      <w:r w:rsidRPr="00CE78ED">
        <w:rPr>
          <w:rFonts w:ascii="Arial" w:hAnsi="Arial" w:cs="Arial"/>
        </w:rPr>
        <w:t xml:space="preserve"> </w:t>
      </w:r>
      <w:proofErr w:type="spellStart"/>
      <w:r w:rsidRPr="00CE78ED">
        <w:rPr>
          <w:rFonts w:ascii="Arial" w:hAnsi="Arial" w:cs="Arial"/>
        </w:rPr>
        <w:t>Nageswara</w:t>
      </w:r>
      <w:proofErr w:type="spellEnd"/>
      <w:r w:rsidRPr="00CE78ED">
        <w:rPr>
          <w:rFonts w:ascii="Arial" w:hAnsi="Arial" w:cs="Arial"/>
        </w:rPr>
        <w:t xml:space="preserve"> Rao, </w:t>
      </w:r>
      <w:proofErr w:type="spellStart"/>
      <w:r w:rsidRPr="00CE78ED">
        <w:rPr>
          <w:rFonts w:ascii="Arial" w:hAnsi="Arial" w:cs="Arial"/>
        </w:rPr>
        <w:t>Upstair</w:t>
      </w:r>
      <w:proofErr w:type="spellEnd"/>
      <w:r w:rsidRPr="00CE78ED">
        <w:rPr>
          <w:rFonts w:ascii="Arial" w:hAnsi="Arial" w:cs="Arial"/>
        </w:rPr>
        <w:t xml:space="preserve">, Flat No: 49, </w:t>
      </w:r>
      <w:proofErr w:type="spellStart"/>
      <w:r w:rsidRPr="00CE78ED">
        <w:rPr>
          <w:rFonts w:ascii="Arial" w:hAnsi="Arial" w:cs="Arial"/>
        </w:rPr>
        <w:t>Vishalandhra</w:t>
      </w:r>
      <w:proofErr w:type="spellEnd"/>
      <w:r w:rsidRPr="00CE78ED">
        <w:rPr>
          <w:rFonts w:ascii="Arial" w:hAnsi="Arial" w:cs="Arial"/>
        </w:rPr>
        <w:t xml:space="preserve"> Colony, Vijayawada.</w:t>
      </w:r>
    </w:p>
    <w:p w:rsidR="001108E8" w:rsidRPr="00CE78ED" w:rsidRDefault="00196E0A" w:rsidP="001108E8">
      <w:pPr>
        <w:pStyle w:val="NoSpacing"/>
        <w:ind w:left="360" w:hanging="360"/>
        <w:jc w:val="both"/>
        <w:rPr>
          <w:rFonts w:ascii="Arial" w:hAnsi="Arial" w:cs="Arial"/>
        </w:rPr>
      </w:pPr>
      <w:r w:rsidRPr="00CE78ED">
        <w:rPr>
          <w:rFonts w:ascii="Arial" w:hAnsi="Arial" w:cs="Arial"/>
        </w:rPr>
        <w:t>23</w:t>
      </w:r>
      <w:r w:rsidR="001108E8" w:rsidRPr="00CE78ED">
        <w:rPr>
          <w:rFonts w:ascii="Arial" w:hAnsi="Arial" w:cs="Arial"/>
        </w:rPr>
        <w:t xml:space="preserve">. The President/General Secretary, A.P Shops Employees Federation, 12-10-587/96/B, Flat No: 201, </w:t>
      </w:r>
      <w:proofErr w:type="spellStart"/>
      <w:r w:rsidR="001108E8" w:rsidRPr="00CE78ED">
        <w:rPr>
          <w:rFonts w:ascii="Arial" w:hAnsi="Arial" w:cs="Arial"/>
        </w:rPr>
        <w:t>Vasishta</w:t>
      </w:r>
      <w:proofErr w:type="spellEnd"/>
      <w:r w:rsidR="001108E8" w:rsidRPr="00CE78ED">
        <w:rPr>
          <w:rFonts w:ascii="Arial" w:hAnsi="Arial" w:cs="Arial"/>
        </w:rPr>
        <w:t xml:space="preserve"> Towers, </w:t>
      </w:r>
      <w:proofErr w:type="spellStart"/>
      <w:r w:rsidR="001108E8" w:rsidRPr="00CE78ED">
        <w:rPr>
          <w:rFonts w:ascii="Arial" w:hAnsi="Arial" w:cs="Arial"/>
        </w:rPr>
        <w:t>Ramalayam</w:t>
      </w:r>
      <w:proofErr w:type="spellEnd"/>
      <w:r w:rsidR="001108E8" w:rsidRPr="00CE78ED">
        <w:rPr>
          <w:rFonts w:ascii="Arial" w:hAnsi="Arial" w:cs="Arial"/>
        </w:rPr>
        <w:t xml:space="preserve"> Street, </w:t>
      </w:r>
      <w:proofErr w:type="spellStart"/>
      <w:r w:rsidR="001108E8" w:rsidRPr="00CE78ED">
        <w:rPr>
          <w:rFonts w:ascii="Arial" w:hAnsi="Arial" w:cs="Arial"/>
        </w:rPr>
        <w:t>Seethaphalmandi</w:t>
      </w:r>
      <w:proofErr w:type="spellEnd"/>
      <w:r w:rsidR="001108E8" w:rsidRPr="00CE78ED">
        <w:rPr>
          <w:rFonts w:ascii="Arial" w:hAnsi="Arial" w:cs="Arial"/>
        </w:rPr>
        <w:t xml:space="preserve">, </w:t>
      </w:r>
      <w:proofErr w:type="gramStart"/>
      <w:r w:rsidR="001108E8" w:rsidRPr="00CE78ED">
        <w:rPr>
          <w:rFonts w:ascii="Arial" w:hAnsi="Arial" w:cs="Arial"/>
        </w:rPr>
        <w:t>Secunderabad</w:t>
      </w:r>
      <w:proofErr w:type="gramEnd"/>
      <w:r w:rsidR="001108E8" w:rsidRPr="00CE78ED">
        <w:rPr>
          <w:rFonts w:ascii="Arial" w:hAnsi="Arial" w:cs="Arial"/>
        </w:rPr>
        <w:t>-61.</w:t>
      </w:r>
    </w:p>
    <w:p w:rsidR="001108E8" w:rsidRPr="00CE78ED" w:rsidRDefault="00196E0A" w:rsidP="001108E8">
      <w:pPr>
        <w:pStyle w:val="NoSpacing"/>
        <w:ind w:left="360" w:hanging="360"/>
        <w:jc w:val="both"/>
        <w:rPr>
          <w:rFonts w:ascii="Arial" w:hAnsi="Arial" w:cs="Arial"/>
        </w:rPr>
      </w:pPr>
      <w:r w:rsidRPr="00CE78ED">
        <w:rPr>
          <w:rFonts w:ascii="Arial" w:hAnsi="Arial" w:cs="Arial"/>
        </w:rPr>
        <w:t>24</w:t>
      </w:r>
      <w:r w:rsidR="001108E8" w:rsidRPr="00CE78ED">
        <w:rPr>
          <w:rFonts w:ascii="Arial" w:hAnsi="Arial" w:cs="Arial"/>
        </w:rPr>
        <w:t xml:space="preserve">. The President/General Secretary, YSR Congress Trade Union, </w:t>
      </w:r>
      <w:proofErr w:type="spellStart"/>
      <w:r w:rsidR="001108E8" w:rsidRPr="00CE78ED">
        <w:rPr>
          <w:rFonts w:ascii="Arial" w:hAnsi="Arial" w:cs="Arial"/>
        </w:rPr>
        <w:t>D.No</w:t>
      </w:r>
      <w:proofErr w:type="spellEnd"/>
      <w:r w:rsidR="001108E8" w:rsidRPr="00CE78ED">
        <w:rPr>
          <w:rFonts w:ascii="Arial" w:hAnsi="Arial" w:cs="Arial"/>
        </w:rPr>
        <w:t xml:space="preserve">: 23-2-10, </w:t>
      </w:r>
      <w:proofErr w:type="spellStart"/>
      <w:r w:rsidR="001108E8" w:rsidRPr="00CE78ED">
        <w:rPr>
          <w:rFonts w:ascii="Arial" w:hAnsi="Arial" w:cs="Arial"/>
        </w:rPr>
        <w:t>Bhagat</w:t>
      </w:r>
      <w:proofErr w:type="spellEnd"/>
      <w:r w:rsidR="001108E8" w:rsidRPr="00CE78ED">
        <w:rPr>
          <w:rFonts w:ascii="Arial" w:hAnsi="Arial" w:cs="Arial"/>
        </w:rPr>
        <w:t xml:space="preserve"> Singh</w:t>
      </w:r>
      <w:r w:rsidRPr="00CE78ED">
        <w:rPr>
          <w:rFonts w:ascii="Arial" w:hAnsi="Arial" w:cs="Arial"/>
        </w:rPr>
        <w:t xml:space="preserve"> Nagar</w:t>
      </w:r>
      <w:r w:rsidR="001108E8" w:rsidRPr="00CE78ED">
        <w:rPr>
          <w:rFonts w:ascii="Arial" w:hAnsi="Arial" w:cs="Arial"/>
        </w:rPr>
        <w:t>, Vijayawada.</w:t>
      </w:r>
    </w:p>
    <w:p w:rsidR="001108E8" w:rsidRPr="00CE78ED" w:rsidRDefault="001108E8" w:rsidP="001108E8">
      <w:pPr>
        <w:pStyle w:val="NoSpacing"/>
        <w:ind w:left="360" w:hanging="360"/>
        <w:jc w:val="both"/>
        <w:rPr>
          <w:rFonts w:ascii="Arial" w:hAnsi="Arial" w:cs="Arial"/>
        </w:rPr>
      </w:pPr>
      <w:r w:rsidRPr="00CE78ED">
        <w:rPr>
          <w:rFonts w:ascii="Arial" w:hAnsi="Arial" w:cs="Arial"/>
        </w:rPr>
        <w:t>2</w:t>
      </w:r>
      <w:r w:rsidR="00196E0A" w:rsidRPr="00CE78ED">
        <w:rPr>
          <w:rFonts w:ascii="Arial" w:hAnsi="Arial" w:cs="Arial"/>
        </w:rPr>
        <w:t>5</w:t>
      </w:r>
      <w:proofErr w:type="gramStart"/>
      <w:r w:rsidRPr="00CE78ED">
        <w:rPr>
          <w:rFonts w:ascii="Arial" w:hAnsi="Arial" w:cs="Arial"/>
        </w:rPr>
        <w:t>.The</w:t>
      </w:r>
      <w:proofErr w:type="gramEnd"/>
      <w:r w:rsidRPr="00CE78ED">
        <w:rPr>
          <w:rFonts w:ascii="Arial" w:hAnsi="Arial" w:cs="Arial"/>
        </w:rPr>
        <w:t xml:space="preserve"> President/General Secretary, Trade Union Coordination Centre,DNo:42-3/1-97A, </w:t>
      </w:r>
      <w:proofErr w:type="spellStart"/>
      <w:r w:rsidRPr="00CE78ED">
        <w:rPr>
          <w:rFonts w:ascii="Arial" w:hAnsi="Arial" w:cs="Arial"/>
        </w:rPr>
        <w:t>Raghunatha</w:t>
      </w:r>
      <w:proofErr w:type="spellEnd"/>
      <w:r w:rsidRPr="00CE78ED">
        <w:rPr>
          <w:rFonts w:ascii="Arial" w:hAnsi="Arial" w:cs="Arial"/>
        </w:rPr>
        <w:t xml:space="preserve"> Rao Street,Vijayawada-3.</w:t>
      </w:r>
    </w:p>
    <w:p w:rsidR="00196E0A" w:rsidRPr="00CE78ED" w:rsidRDefault="00196E0A" w:rsidP="001108E8">
      <w:pPr>
        <w:pStyle w:val="NoSpacing"/>
        <w:ind w:left="360" w:hanging="360"/>
        <w:jc w:val="both"/>
        <w:rPr>
          <w:rFonts w:ascii="Arial" w:hAnsi="Arial" w:cs="Arial"/>
        </w:rPr>
      </w:pPr>
      <w:r w:rsidRPr="00CE78ED">
        <w:rPr>
          <w:rFonts w:ascii="Arial" w:hAnsi="Arial" w:cs="Arial"/>
        </w:rPr>
        <w:t>26. All the District Collectors in Andhra Pradesh State.</w:t>
      </w:r>
    </w:p>
    <w:p w:rsidR="00196E0A" w:rsidRPr="00CE78ED" w:rsidRDefault="00196E0A" w:rsidP="001108E8">
      <w:pPr>
        <w:pStyle w:val="NoSpacing"/>
        <w:ind w:left="360" w:hanging="360"/>
        <w:jc w:val="both"/>
        <w:rPr>
          <w:rFonts w:ascii="Arial" w:hAnsi="Arial" w:cs="Arial"/>
        </w:rPr>
      </w:pPr>
      <w:r w:rsidRPr="00CE78ED">
        <w:rPr>
          <w:rFonts w:ascii="Arial" w:hAnsi="Arial" w:cs="Arial"/>
        </w:rPr>
        <w:t>27. M/s. Lords Amity Publishers, H.No.40, RMS Colony, RR Pet, Eluru- 534002.</w:t>
      </w:r>
    </w:p>
    <w:p w:rsidR="00196E0A" w:rsidRPr="00CE78ED" w:rsidRDefault="00196E0A" w:rsidP="001108E8">
      <w:pPr>
        <w:pStyle w:val="NoSpacing"/>
        <w:ind w:left="360" w:hanging="360"/>
        <w:jc w:val="both"/>
        <w:rPr>
          <w:rFonts w:ascii="Arial" w:hAnsi="Arial" w:cs="Arial"/>
        </w:rPr>
      </w:pPr>
      <w:r w:rsidRPr="00CE78ED">
        <w:rPr>
          <w:rFonts w:ascii="Arial" w:hAnsi="Arial" w:cs="Arial"/>
        </w:rPr>
        <w:t>28. Stock file /Spare.</w:t>
      </w:r>
    </w:p>
    <w:p w:rsidR="0023262E" w:rsidRDefault="0023262E" w:rsidP="001108E8">
      <w:pPr>
        <w:pStyle w:val="NoSpacing"/>
        <w:numPr>
          <w:ilvl w:val="0"/>
          <w:numId w:val="2"/>
        </w:numPr>
        <w:jc w:val="both"/>
        <w:rPr>
          <w:rFonts w:ascii="Arial" w:eastAsia="Arial Unicode MS" w:hAnsi="Arial" w:cs="Times New Roman"/>
          <w:b/>
          <w:bCs/>
          <w:sz w:val="24"/>
          <w:szCs w:val="24"/>
        </w:rPr>
      </w:pPr>
      <w:r w:rsidRPr="00CE78ED">
        <w:rPr>
          <w:rFonts w:ascii="Arial" w:eastAsia="Arial Unicode MS" w:hAnsi="Arial" w:cs="Arial"/>
          <w:b/>
          <w:bCs/>
        </w:rPr>
        <w:br w:type="page"/>
      </w:r>
    </w:p>
    <w:p w:rsidR="00E61B55" w:rsidRPr="00D233C1" w:rsidRDefault="00E61B55" w:rsidP="00E61B55">
      <w:pPr>
        <w:spacing w:after="0" w:line="240" w:lineRule="auto"/>
        <w:jc w:val="center"/>
        <w:rPr>
          <w:rFonts w:ascii="Bookman Old Style" w:hAnsi="Bookman Old Style"/>
        </w:rPr>
      </w:pPr>
      <w:r w:rsidRPr="00D233C1">
        <w:rPr>
          <w:rFonts w:ascii="Bookman Old Style" w:hAnsi="Bookman Old Style"/>
        </w:rPr>
        <w:lastRenderedPageBreak/>
        <w:t>GOVERNMENT OF ANDHRA PRADESH</w:t>
      </w:r>
    </w:p>
    <w:p w:rsidR="00E61B55" w:rsidRPr="00D233C1" w:rsidRDefault="00E61B55" w:rsidP="00E61B55">
      <w:pPr>
        <w:spacing w:after="0" w:line="240" w:lineRule="auto"/>
        <w:jc w:val="center"/>
        <w:rPr>
          <w:rFonts w:ascii="Bookman Old Style" w:hAnsi="Bookman Old Style"/>
        </w:rPr>
      </w:pPr>
      <w:r w:rsidRPr="00D233C1">
        <w:rPr>
          <w:rFonts w:ascii="Bookman Old Style" w:hAnsi="Bookman Old Style"/>
        </w:rPr>
        <w:t>LABOUR DEPARTMENT</w:t>
      </w:r>
    </w:p>
    <w:p w:rsidR="00E61B55" w:rsidRDefault="00E61B55" w:rsidP="00E61B55">
      <w:pPr>
        <w:spacing w:after="0" w:line="240" w:lineRule="auto"/>
        <w:jc w:val="both"/>
        <w:rPr>
          <w:rFonts w:cs="Gautami"/>
        </w:rPr>
      </w:pPr>
    </w:p>
    <w:p w:rsidR="00E61B55" w:rsidRDefault="00E61B55" w:rsidP="00E61B55">
      <w:pPr>
        <w:spacing w:after="0" w:line="240" w:lineRule="auto"/>
        <w:jc w:val="both"/>
        <w:rPr>
          <w:rFonts w:ascii="Bookman Old Style" w:hAnsi="Bookman Old Style" w:cs="Gautami"/>
        </w:rPr>
      </w:pPr>
      <w:r>
        <w:rPr>
          <w:rFonts w:ascii="Bookman Old Style" w:hAnsi="Bookman Old Style" w:cs="Gautami"/>
        </w:rPr>
        <w:t>From</w:t>
      </w:r>
      <w:r>
        <w:rPr>
          <w:rFonts w:ascii="Bookman Old Style" w:hAnsi="Bookman Old Style" w:cs="Gautami"/>
        </w:rPr>
        <w:tab/>
      </w:r>
      <w:r>
        <w:rPr>
          <w:rFonts w:ascii="Bookman Old Style" w:hAnsi="Bookman Old Style" w:cs="Gautami"/>
        </w:rPr>
        <w:tab/>
      </w:r>
      <w:r>
        <w:rPr>
          <w:rFonts w:ascii="Bookman Old Style" w:hAnsi="Bookman Old Style" w:cs="Gautami"/>
        </w:rPr>
        <w:tab/>
      </w:r>
      <w:r>
        <w:rPr>
          <w:rFonts w:ascii="Bookman Old Style" w:hAnsi="Bookman Old Style" w:cs="Gautami"/>
        </w:rPr>
        <w:tab/>
      </w:r>
      <w:r>
        <w:rPr>
          <w:rFonts w:ascii="Bookman Old Style" w:hAnsi="Bookman Old Style" w:cs="Gautami"/>
        </w:rPr>
        <w:tab/>
      </w:r>
      <w:r>
        <w:rPr>
          <w:rFonts w:ascii="Bookman Old Style" w:hAnsi="Bookman Old Style" w:cs="Gautami"/>
        </w:rPr>
        <w:tab/>
      </w:r>
      <w:r>
        <w:rPr>
          <w:rFonts w:ascii="Bookman Old Style" w:hAnsi="Bookman Old Style" w:cs="Gautami"/>
        </w:rPr>
        <w:tab/>
        <w:t>To</w:t>
      </w:r>
    </w:p>
    <w:p w:rsidR="00E61B55" w:rsidRDefault="00D233C1" w:rsidP="00E61B55">
      <w:pPr>
        <w:spacing w:after="0" w:line="240" w:lineRule="auto"/>
        <w:jc w:val="both"/>
        <w:rPr>
          <w:rFonts w:ascii="Bookman Old Style" w:hAnsi="Bookman Old Style" w:cs="Gautami"/>
        </w:rPr>
      </w:pPr>
      <w:proofErr w:type="spellStart"/>
      <w:r>
        <w:rPr>
          <w:rFonts w:ascii="Bookman Old Style" w:hAnsi="Bookman Old Style" w:cs="Gautami"/>
        </w:rPr>
        <w:t>Smt</w:t>
      </w:r>
      <w:proofErr w:type="spellEnd"/>
      <w:r>
        <w:rPr>
          <w:rFonts w:ascii="Bookman Old Style" w:hAnsi="Bookman Old Style" w:cs="Gautami"/>
        </w:rPr>
        <w:t xml:space="preserve"> </w:t>
      </w:r>
      <w:proofErr w:type="spellStart"/>
      <w:r>
        <w:rPr>
          <w:rFonts w:ascii="Bookman Old Style" w:hAnsi="Bookman Old Style" w:cs="Gautami"/>
        </w:rPr>
        <w:t>G.Rekharani</w:t>
      </w:r>
      <w:proofErr w:type="spellEnd"/>
      <w:r w:rsidR="00E61B55">
        <w:rPr>
          <w:rFonts w:ascii="Bookman Old Style" w:hAnsi="Bookman Old Style" w:cs="Gautami"/>
        </w:rPr>
        <w:t>, I.A.S.,</w:t>
      </w:r>
      <w:r w:rsidR="00E61B55">
        <w:rPr>
          <w:rFonts w:ascii="Bookman Old Style" w:hAnsi="Bookman Old Style" w:cs="Gautami"/>
        </w:rPr>
        <w:tab/>
      </w:r>
      <w:r w:rsidR="00E61B55">
        <w:rPr>
          <w:rFonts w:ascii="Bookman Old Style" w:hAnsi="Bookman Old Style" w:cs="Gautami"/>
        </w:rPr>
        <w:tab/>
      </w:r>
      <w:r w:rsidR="00E61B55">
        <w:rPr>
          <w:rFonts w:ascii="Bookman Old Style" w:hAnsi="Bookman Old Style" w:cs="Gautami"/>
        </w:rPr>
        <w:tab/>
      </w:r>
      <w:r w:rsidR="00E61B55">
        <w:rPr>
          <w:rFonts w:ascii="Bookman Old Style" w:hAnsi="Bookman Old Style" w:cs="Gautami"/>
        </w:rPr>
        <w:tab/>
      </w:r>
      <w:proofErr w:type="gramStart"/>
      <w:r w:rsidR="00E61B55">
        <w:rPr>
          <w:rFonts w:ascii="Bookman Old Style" w:hAnsi="Bookman Old Style" w:cs="Gautami"/>
        </w:rPr>
        <w:t>The</w:t>
      </w:r>
      <w:proofErr w:type="gramEnd"/>
      <w:r w:rsidR="00E61B55">
        <w:rPr>
          <w:rFonts w:ascii="Bookman Old Style" w:hAnsi="Bookman Old Style" w:cs="Gautami"/>
        </w:rPr>
        <w:t xml:space="preserve"> Commissioner of Printing,</w:t>
      </w:r>
    </w:p>
    <w:p w:rsidR="00E61B55" w:rsidRDefault="00E61B55" w:rsidP="00E61B55">
      <w:pPr>
        <w:spacing w:after="0" w:line="240" w:lineRule="auto"/>
        <w:jc w:val="both"/>
        <w:rPr>
          <w:rFonts w:ascii="Bookman Old Style" w:hAnsi="Bookman Old Style" w:cs="Gautami"/>
        </w:rPr>
      </w:pPr>
      <w:r>
        <w:rPr>
          <w:rFonts w:ascii="Bookman Old Style" w:hAnsi="Bookman Old Style" w:cs="Gautami"/>
        </w:rPr>
        <w:t>Commissioner of Labour,</w:t>
      </w:r>
      <w:r>
        <w:rPr>
          <w:rFonts w:ascii="Bookman Old Style" w:hAnsi="Bookman Old Style" w:cs="Gautami"/>
        </w:rPr>
        <w:tab/>
      </w:r>
      <w:r>
        <w:rPr>
          <w:rFonts w:ascii="Bookman Old Style" w:hAnsi="Bookman Old Style" w:cs="Gautami"/>
        </w:rPr>
        <w:tab/>
      </w:r>
      <w:r>
        <w:rPr>
          <w:rFonts w:ascii="Bookman Old Style" w:hAnsi="Bookman Old Style" w:cs="Gautami"/>
        </w:rPr>
        <w:tab/>
      </w:r>
      <w:r>
        <w:rPr>
          <w:rFonts w:ascii="Bookman Old Style" w:hAnsi="Bookman Old Style" w:cs="Gautami"/>
        </w:rPr>
        <w:tab/>
        <w:t>Stationery and Stores Purchase,</w:t>
      </w:r>
    </w:p>
    <w:p w:rsidR="00E61B55" w:rsidRDefault="00E61B55" w:rsidP="00E61B55">
      <w:pPr>
        <w:spacing w:after="0" w:line="240" w:lineRule="auto"/>
        <w:jc w:val="both"/>
        <w:rPr>
          <w:rFonts w:ascii="Bookman Old Style" w:hAnsi="Bookman Old Style" w:cs="Gautami"/>
        </w:rPr>
      </w:pPr>
      <w:r>
        <w:rPr>
          <w:rFonts w:ascii="Bookman Old Style" w:hAnsi="Bookman Old Style" w:cs="Gautami"/>
        </w:rPr>
        <w:t xml:space="preserve">D.No.33-7-6, </w:t>
      </w:r>
      <w:proofErr w:type="spellStart"/>
      <w:r>
        <w:rPr>
          <w:rFonts w:ascii="Bookman Old Style" w:hAnsi="Bookman Old Style" w:cs="Gautami"/>
        </w:rPr>
        <w:t>Papaiah</w:t>
      </w:r>
      <w:proofErr w:type="spellEnd"/>
      <w:r>
        <w:rPr>
          <w:rFonts w:ascii="Bookman Old Style" w:hAnsi="Bookman Old Style" w:cs="Gautami"/>
        </w:rPr>
        <w:t xml:space="preserve"> </w:t>
      </w:r>
      <w:proofErr w:type="spellStart"/>
      <w:r>
        <w:rPr>
          <w:rFonts w:ascii="Bookman Old Style" w:hAnsi="Bookman Old Style" w:cs="Gautami"/>
        </w:rPr>
        <w:t>Veedhi</w:t>
      </w:r>
      <w:proofErr w:type="spellEnd"/>
      <w:r>
        <w:rPr>
          <w:rFonts w:ascii="Bookman Old Style" w:hAnsi="Bookman Old Style" w:cs="Gautami"/>
        </w:rPr>
        <w:t xml:space="preserve">, </w:t>
      </w:r>
      <w:r>
        <w:rPr>
          <w:rFonts w:ascii="Bookman Old Style" w:hAnsi="Bookman Old Style" w:cs="Gautami"/>
        </w:rPr>
        <w:tab/>
      </w:r>
      <w:r>
        <w:rPr>
          <w:rFonts w:ascii="Bookman Old Style" w:hAnsi="Bookman Old Style" w:cs="Gautami"/>
        </w:rPr>
        <w:tab/>
      </w:r>
      <w:r>
        <w:rPr>
          <w:rFonts w:ascii="Bookman Old Style" w:hAnsi="Bookman Old Style" w:cs="Gautami"/>
        </w:rPr>
        <w:tab/>
      </w:r>
      <w:proofErr w:type="spellStart"/>
      <w:r>
        <w:rPr>
          <w:rFonts w:ascii="Bookman Old Style" w:hAnsi="Bookman Old Style" w:cs="Gautami"/>
        </w:rPr>
        <w:t>Mutyalampadu</w:t>
      </w:r>
      <w:proofErr w:type="spellEnd"/>
      <w:r>
        <w:rPr>
          <w:rFonts w:ascii="Bookman Old Style" w:hAnsi="Bookman Old Style" w:cs="Gautami"/>
        </w:rPr>
        <w:t>,</w:t>
      </w:r>
    </w:p>
    <w:p w:rsidR="00E61B55" w:rsidRDefault="00E61B55" w:rsidP="00E61B55">
      <w:pPr>
        <w:spacing w:after="0" w:line="240" w:lineRule="auto"/>
        <w:jc w:val="both"/>
        <w:rPr>
          <w:rFonts w:ascii="Bookman Old Style" w:hAnsi="Bookman Old Style" w:cs="Gautami"/>
        </w:rPr>
      </w:pPr>
      <w:proofErr w:type="spellStart"/>
      <w:r>
        <w:rPr>
          <w:rFonts w:ascii="Bookman Old Style" w:hAnsi="Bookman Old Style" w:cs="Gautami"/>
        </w:rPr>
        <w:t>Seetharampuram</w:t>
      </w:r>
      <w:proofErr w:type="spellEnd"/>
      <w:r>
        <w:rPr>
          <w:rFonts w:ascii="Bookman Old Style" w:hAnsi="Bookman Old Style" w:cs="Gautami"/>
        </w:rPr>
        <w:t>, Eluru Road,</w:t>
      </w:r>
      <w:r>
        <w:rPr>
          <w:rFonts w:ascii="Bookman Old Style" w:hAnsi="Bookman Old Style" w:cs="Gautami"/>
        </w:rPr>
        <w:tab/>
      </w:r>
      <w:r>
        <w:rPr>
          <w:rFonts w:ascii="Bookman Old Style" w:hAnsi="Bookman Old Style" w:cs="Gautami"/>
        </w:rPr>
        <w:tab/>
      </w:r>
      <w:r>
        <w:rPr>
          <w:rFonts w:ascii="Bookman Old Style" w:hAnsi="Bookman Old Style" w:cs="Gautami"/>
        </w:rPr>
        <w:tab/>
      </w:r>
      <w:r w:rsidRPr="001947D2">
        <w:rPr>
          <w:rFonts w:ascii="Bookman Old Style" w:hAnsi="Bookman Old Style" w:cs="Gautami"/>
          <w:u w:val="single"/>
        </w:rPr>
        <w:t>VIJAYAWADA</w:t>
      </w:r>
    </w:p>
    <w:p w:rsidR="00E61B55" w:rsidRPr="001947D2" w:rsidRDefault="00E61B55" w:rsidP="00E61B55">
      <w:pPr>
        <w:spacing w:after="0" w:line="240" w:lineRule="auto"/>
        <w:jc w:val="both"/>
        <w:rPr>
          <w:rFonts w:ascii="Bookman Old Style" w:hAnsi="Bookman Old Style" w:cs="Gautami"/>
          <w:u w:val="single"/>
          <w:rtl/>
          <w:cs/>
        </w:rPr>
      </w:pPr>
      <w:r w:rsidRPr="001947D2">
        <w:rPr>
          <w:rFonts w:ascii="Bookman Old Style" w:hAnsi="Bookman Old Style" w:cs="Gautami"/>
          <w:u w:val="single"/>
        </w:rPr>
        <w:t>VIJAYAWADA</w:t>
      </w:r>
    </w:p>
    <w:p w:rsidR="00E61B55" w:rsidRDefault="00E61B55" w:rsidP="00E61B55">
      <w:pPr>
        <w:spacing w:after="0" w:line="240" w:lineRule="auto"/>
        <w:ind w:left="6480" w:firstLine="720"/>
        <w:jc w:val="both"/>
        <w:rPr>
          <w:b/>
          <w:bCs/>
        </w:rPr>
      </w:pPr>
    </w:p>
    <w:p w:rsidR="00E61B55" w:rsidRPr="004E086D" w:rsidRDefault="005F747F" w:rsidP="00E61B55">
      <w:pPr>
        <w:spacing w:after="0" w:line="240" w:lineRule="auto"/>
        <w:jc w:val="center"/>
        <w:rPr>
          <w:rFonts w:ascii="Bookman Old Style" w:hAnsi="Bookman Old Style"/>
          <w:u w:val="single"/>
        </w:rPr>
      </w:pPr>
      <w:proofErr w:type="spellStart"/>
      <w:r>
        <w:rPr>
          <w:rFonts w:ascii="Bookman Old Style" w:hAnsi="Bookman Old Style"/>
          <w:u w:val="single"/>
        </w:rPr>
        <w:t>Lr</w:t>
      </w:r>
      <w:r w:rsidR="00556B4D">
        <w:rPr>
          <w:rFonts w:ascii="Bookman Old Style" w:hAnsi="Bookman Old Style"/>
          <w:u w:val="single"/>
        </w:rPr>
        <w:t>.</w:t>
      </w:r>
      <w:r>
        <w:rPr>
          <w:rFonts w:ascii="Bookman Old Style" w:hAnsi="Bookman Old Style"/>
          <w:u w:val="single"/>
        </w:rPr>
        <w:t>No</w:t>
      </w:r>
      <w:r w:rsidR="00556B4D">
        <w:rPr>
          <w:rFonts w:ascii="Bookman Old Style" w:hAnsi="Bookman Old Style"/>
          <w:u w:val="single"/>
        </w:rPr>
        <w:t>.</w:t>
      </w:r>
      <w:r>
        <w:rPr>
          <w:rFonts w:ascii="Bookman Old Style" w:hAnsi="Bookman Old Style"/>
          <w:u w:val="single"/>
        </w:rPr>
        <w:t>G</w:t>
      </w:r>
      <w:proofErr w:type="spellEnd"/>
      <w:r w:rsidR="009216EB" w:rsidRPr="004E086D">
        <w:rPr>
          <w:rFonts w:ascii="Bookman Old Style" w:hAnsi="Bookman Old Style"/>
          <w:u w:val="single"/>
        </w:rPr>
        <w:t>/</w:t>
      </w:r>
      <w:r>
        <w:rPr>
          <w:rFonts w:ascii="Bookman Old Style" w:hAnsi="Bookman Old Style"/>
          <w:u w:val="single"/>
        </w:rPr>
        <w:t>6019</w:t>
      </w:r>
      <w:r w:rsidR="00556B4D">
        <w:rPr>
          <w:rFonts w:ascii="Bookman Old Style" w:hAnsi="Bookman Old Style"/>
          <w:u w:val="single"/>
        </w:rPr>
        <w:t xml:space="preserve"> /202</w:t>
      </w:r>
      <w:r w:rsidR="00194561">
        <w:rPr>
          <w:rFonts w:ascii="Bookman Old Style" w:hAnsi="Bookman Old Style"/>
          <w:u w:val="single"/>
        </w:rPr>
        <w:t>1</w:t>
      </w:r>
      <w:r w:rsidR="00E61B55" w:rsidRPr="004E086D">
        <w:rPr>
          <w:rFonts w:ascii="Bookman Old Style" w:hAnsi="Bookman Old Style"/>
          <w:u w:val="single"/>
        </w:rPr>
        <w:t xml:space="preserve">, </w:t>
      </w:r>
      <w:r w:rsidRPr="004E086D">
        <w:rPr>
          <w:rFonts w:ascii="Bookman Old Style" w:hAnsi="Bookman Old Style"/>
          <w:u w:val="single"/>
        </w:rPr>
        <w:t>Dated</w:t>
      </w:r>
      <w:r w:rsidR="00556B4D">
        <w:rPr>
          <w:rFonts w:ascii="Bookman Old Style" w:hAnsi="Bookman Old Style"/>
          <w:u w:val="single"/>
        </w:rPr>
        <w:t xml:space="preserve">:  </w:t>
      </w:r>
      <w:r>
        <w:rPr>
          <w:rFonts w:ascii="Bookman Old Style" w:hAnsi="Bookman Old Style"/>
          <w:u w:val="single"/>
        </w:rPr>
        <w:t xml:space="preserve">     -10.</w:t>
      </w:r>
      <w:r w:rsidR="00556B4D">
        <w:rPr>
          <w:rFonts w:ascii="Bookman Old Style" w:hAnsi="Bookman Old Style"/>
          <w:u w:val="single"/>
        </w:rPr>
        <w:t>202</w:t>
      </w:r>
      <w:r>
        <w:rPr>
          <w:rFonts w:ascii="Bookman Old Style" w:hAnsi="Bookman Old Style"/>
          <w:u w:val="single"/>
        </w:rPr>
        <w:t>1</w:t>
      </w:r>
    </w:p>
    <w:p w:rsidR="00E61B55" w:rsidRDefault="00E61B55" w:rsidP="00E61B55">
      <w:pPr>
        <w:spacing w:after="0" w:line="240" w:lineRule="auto"/>
        <w:rPr>
          <w:rFonts w:ascii="Bookman Old Style" w:hAnsi="Bookman Old Style"/>
        </w:rPr>
      </w:pPr>
      <w:r>
        <w:rPr>
          <w:rFonts w:ascii="Bookman Old Style" w:hAnsi="Bookman Old Style"/>
        </w:rPr>
        <w:t>Sir,</w:t>
      </w:r>
    </w:p>
    <w:p w:rsidR="00E61B55" w:rsidRDefault="00E61B55" w:rsidP="00E61B55">
      <w:pPr>
        <w:spacing w:after="0" w:line="240" w:lineRule="auto"/>
        <w:rPr>
          <w:rFonts w:ascii="Bookman Old Style" w:hAnsi="Bookman Old Style"/>
        </w:rPr>
      </w:pPr>
    </w:p>
    <w:p w:rsidR="00E61B55" w:rsidRDefault="00E61B55" w:rsidP="00E61B55">
      <w:pPr>
        <w:spacing w:after="0" w:line="240" w:lineRule="auto"/>
        <w:ind w:left="1440" w:hanging="720"/>
        <w:jc w:val="both"/>
        <w:rPr>
          <w:rFonts w:ascii="Bookman Old Style" w:hAnsi="Bookman Old Style"/>
        </w:rPr>
      </w:pPr>
      <w:r>
        <w:rPr>
          <w:rFonts w:ascii="Bookman Old Style" w:hAnsi="Bookman Old Style"/>
        </w:rPr>
        <w:t>Sub: MINIMUM WAGES ACT, 1948 – Cost of Living Allowance Index Numbers applicable to the employees employed in various schedu</w:t>
      </w:r>
      <w:r w:rsidR="00556B4D">
        <w:rPr>
          <w:rFonts w:ascii="Bookman Old Style" w:hAnsi="Bookman Old Style"/>
        </w:rPr>
        <w:t>led employments as on 01-</w:t>
      </w:r>
      <w:r w:rsidR="00450D16">
        <w:rPr>
          <w:rFonts w:ascii="Bookman Old Style" w:hAnsi="Bookman Old Style"/>
        </w:rPr>
        <w:t>1</w:t>
      </w:r>
      <w:r w:rsidR="00556B4D">
        <w:rPr>
          <w:rFonts w:ascii="Bookman Old Style" w:hAnsi="Bookman Old Style"/>
        </w:rPr>
        <w:t>0</w:t>
      </w:r>
      <w:r w:rsidR="00450D16">
        <w:rPr>
          <w:rFonts w:ascii="Bookman Old Style" w:hAnsi="Bookman Old Style"/>
        </w:rPr>
        <w:t>-2021</w:t>
      </w:r>
      <w:r>
        <w:rPr>
          <w:rFonts w:ascii="Bookman Old Style" w:hAnsi="Bookman Old Style"/>
        </w:rPr>
        <w:t xml:space="preserve"> – Cost of Living Allowance payable – Orders issued – Publication – Requested – Reg.</w:t>
      </w:r>
    </w:p>
    <w:p w:rsidR="00E61B55" w:rsidRDefault="00E61B55" w:rsidP="00E61B55">
      <w:pPr>
        <w:spacing w:after="0" w:line="240" w:lineRule="auto"/>
        <w:ind w:left="1440" w:hanging="720"/>
        <w:jc w:val="both"/>
        <w:rPr>
          <w:rFonts w:ascii="Bookman Old Style" w:hAnsi="Bookman Old Style"/>
        </w:rPr>
      </w:pPr>
      <w:r>
        <w:rPr>
          <w:rFonts w:ascii="Bookman Old Style" w:hAnsi="Bookman Old Style"/>
        </w:rPr>
        <w:t>Ref:1.G.O.Ms.No.2627 of Women’s Development, Child Welfare and Labour (Lab.II) Department, dated 12-12-1991.</w:t>
      </w:r>
    </w:p>
    <w:p w:rsidR="00E61B55" w:rsidRDefault="00E61B55" w:rsidP="00E61B55">
      <w:pPr>
        <w:spacing w:after="0" w:line="240" w:lineRule="auto"/>
        <w:ind w:left="1440" w:hanging="720"/>
        <w:jc w:val="both"/>
        <w:rPr>
          <w:rFonts w:ascii="Bookman Old Style" w:hAnsi="Bookman Old Style"/>
        </w:rPr>
      </w:pPr>
      <w:r>
        <w:rPr>
          <w:rFonts w:ascii="Bookman Old Style" w:hAnsi="Bookman Old Style"/>
        </w:rPr>
        <w:t xml:space="preserve">      </w:t>
      </w:r>
      <w:proofErr w:type="gramStart"/>
      <w:r>
        <w:rPr>
          <w:rFonts w:ascii="Bookman Old Style" w:hAnsi="Bookman Old Style"/>
        </w:rPr>
        <w:t>2.Proceedi</w:t>
      </w:r>
      <w:r w:rsidR="00556B4D">
        <w:rPr>
          <w:rFonts w:ascii="Bookman Old Style" w:hAnsi="Bookman Old Style"/>
        </w:rPr>
        <w:t>ngs</w:t>
      </w:r>
      <w:proofErr w:type="gramEnd"/>
      <w:r w:rsidR="00556B4D">
        <w:rPr>
          <w:rFonts w:ascii="Bookman Old Style" w:hAnsi="Bookman Old Style"/>
        </w:rPr>
        <w:t xml:space="preserve"> </w:t>
      </w:r>
      <w:proofErr w:type="spellStart"/>
      <w:r w:rsidR="00556B4D">
        <w:rPr>
          <w:rFonts w:ascii="Bookman Old Style" w:hAnsi="Bookman Old Style"/>
        </w:rPr>
        <w:t>No.</w:t>
      </w:r>
      <w:r w:rsidR="00450D16">
        <w:rPr>
          <w:rFonts w:ascii="Bookman Old Style" w:hAnsi="Bookman Old Style"/>
        </w:rPr>
        <w:t>G</w:t>
      </w:r>
      <w:proofErr w:type="spellEnd"/>
      <w:r>
        <w:rPr>
          <w:rFonts w:ascii="Bookman Old Style" w:hAnsi="Bookman Old Style"/>
        </w:rPr>
        <w:t>/</w:t>
      </w:r>
      <w:r w:rsidR="00450D16">
        <w:rPr>
          <w:rFonts w:ascii="Bookman Old Style" w:hAnsi="Bookman Old Style"/>
        </w:rPr>
        <w:t>6019</w:t>
      </w:r>
      <w:r w:rsidR="00E805F5">
        <w:rPr>
          <w:rFonts w:ascii="Bookman Old Style" w:hAnsi="Bookman Old Style"/>
        </w:rPr>
        <w:t>/</w:t>
      </w:r>
      <w:r w:rsidR="00895822">
        <w:rPr>
          <w:rFonts w:ascii="Bookman Old Style" w:hAnsi="Bookman Old Style"/>
        </w:rPr>
        <w:t>2021</w:t>
      </w:r>
      <w:r>
        <w:rPr>
          <w:rFonts w:ascii="Bookman Old Style" w:hAnsi="Bookman Old Style"/>
        </w:rPr>
        <w:t xml:space="preserve"> of the Commissioner of Labour, And</w:t>
      </w:r>
      <w:r w:rsidR="00A7547C">
        <w:rPr>
          <w:rFonts w:ascii="Bookman Old Style" w:hAnsi="Bookman Old Style"/>
        </w:rPr>
        <w:t>hr</w:t>
      </w:r>
      <w:r w:rsidR="00E805F5">
        <w:rPr>
          <w:rFonts w:ascii="Bookman Old Style" w:hAnsi="Bookman Old Style"/>
        </w:rPr>
        <w:t>a Pradesh, Vijayawada dated</w:t>
      </w:r>
      <w:r w:rsidR="00895822">
        <w:rPr>
          <w:rFonts w:ascii="Bookman Old Style" w:hAnsi="Bookman Old Style"/>
        </w:rPr>
        <w:t>:</w:t>
      </w:r>
      <w:r w:rsidR="00450D16">
        <w:rPr>
          <w:rFonts w:ascii="Bookman Old Style" w:hAnsi="Bookman Old Style"/>
        </w:rPr>
        <w:t xml:space="preserve">     </w:t>
      </w:r>
      <w:r w:rsidR="00194561">
        <w:rPr>
          <w:rFonts w:ascii="Bookman Old Style" w:hAnsi="Bookman Old Style"/>
        </w:rPr>
        <w:t>.</w:t>
      </w:r>
      <w:r w:rsidR="00450D16">
        <w:rPr>
          <w:rFonts w:ascii="Bookman Old Style" w:hAnsi="Bookman Old Style"/>
        </w:rPr>
        <w:t>1</w:t>
      </w:r>
      <w:r w:rsidR="00E805F5">
        <w:rPr>
          <w:rFonts w:ascii="Bookman Old Style" w:hAnsi="Bookman Old Style"/>
        </w:rPr>
        <w:t>0</w:t>
      </w:r>
      <w:r w:rsidR="00895822">
        <w:rPr>
          <w:rFonts w:ascii="Bookman Old Style" w:hAnsi="Bookman Old Style"/>
        </w:rPr>
        <w:t>.</w:t>
      </w:r>
      <w:r w:rsidR="00E805F5">
        <w:rPr>
          <w:rFonts w:ascii="Bookman Old Style" w:hAnsi="Bookman Old Style"/>
        </w:rPr>
        <w:t>20</w:t>
      </w:r>
      <w:r w:rsidR="00895822">
        <w:rPr>
          <w:rFonts w:ascii="Bookman Old Style" w:hAnsi="Bookman Old Style"/>
        </w:rPr>
        <w:t>2</w:t>
      </w:r>
      <w:r w:rsidR="00E805F5">
        <w:rPr>
          <w:rFonts w:ascii="Bookman Old Style" w:hAnsi="Bookman Old Style"/>
        </w:rPr>
        <w:t>1</w:t>
      </w:r>
      <w:r>
        <w:rPr>
          <w:rFonts w:ascii="Bookman Old Style" w:hAnsi="Bookman Old Style"/>
        </w:rPr>
        <w:t>.</w:t>
      </w:r>
    </w:p>
    <w:p w:rsidR="00E61B55" w:rsidRDefault="00E61B55" w:rsidP="00E61B55">
      <w:pPr>
        <w:spacing w:after="0" w:line="240" w:lineRule="auto"/>
        <w:jc w:val="both"/>
        <w:rPr>
          <w:rFonts w:ascii="Bookman Old Style" w:hAnsi="Bookman Old Style"/>
        </w:rPr>
      </w:pPr>
    </w:p>
    <w:p w:rsidR="00E61B55" w:rsidRDefault="00E61B55" w:rsidP="00E61B55">
      <w:pPr>
        <w:spacing w:after="0" w:line="240" w:lineRule="auto"/>
        <w:jc w:val="center"/>
        <w:rPr>
          <w:rFonts w:ascii="Bookman Old Style" w:hAnsi="Bookman Old Style"/>
        </w:rPr>
      </w:pPr>
      <w:r>
        <w:rPr>
          <w:rFonts w:ascii="Bookman Old Style" w:hAnsi="Bookman Old Style"/>
        </w:rPr>
        <w:t>=000=000=</w:t>
      </w:r>
    </w:p>
    <w:p w:rsidR="00E61B55" w:rsidRDefault="00E61B55" w:rsidP="00E61B55">
      <w:pPr>
        <w:spacing w:after="0" w:line="240" w:lineRule="auto"/>
        <w:rPr>
          <w:rFonts w:ascii="Bookman Old Style" w:hAnsi="Bookman Old Style"/>
        </w:rPr>
      </w:pPr>
    </w:p>
    <w:p w:rsidR="00E61B55" w:rsidRDefault="00E61B55" w:rsidP="00E61B55">
      <w:pPr>
        <w:spacing w:after="0" w:line="240" w:lineRule="auto"/>
        <w:jc w:val="both"/>
        <w:rPr>
          <w:rFonts w:ascii="Bookman Old Style" w:hAnsi="Bookman Old Style"/>
        </w:rPr>
      </w:pPr>
      <w:r>
        <w:rPr>
          <w:rFonts w:ascii="Bookman Old Style" w:hAnsi="Bookman Old Style"/>
        </w:rPr>
        <w:tab/>
        <w:t>The Government in the reference 1</w:t>
      </w:r>
      <w:r w:rsidRPr="001947D2">
        <w:rPr>
          <w:rFonts w:ascii="Bookman Old Style" w:hAnsi="Bookman Old Style"/>
          <w:vertAlign w:val="superscript"/>
        </w:rPr>
        <w:t>st</w:t>
      </w:r>
      <w:r>
        <w:rPr>
          <w:rFonts w:ascii="Bookman Old Style" w:hAnsi="Bookman Old Style"/>
        </w:rPr>
        <w:t xml:space="preserve"> cited ordered that the Commissioner of Printing, Stationery and Stores Purchases Department to publish the proceedings of the Commissioner of Labour, Andhra Pradesh, Vijayawada on Cost of Living Index Numbers for Industrial workers in the A.P.Gazette  Extra-ordinary Part-I from time to time.</w:t>
      </w:r>
    </w:p>
    <w:p w:rsidR="00E61B55" w:rsidRDefault="00E61B55" w:rsidP="00E61B55">
      <w:pPr>
        <w:spacing w:after="0" w:line="240" w:lineRule="auto"/>
        <w:jc w:val="both"/>
        <w:rPr>
          <w:rFonts w:ascii="Bookman Old Style" w:hAnsi="Bookman Old Style"/>
        </w:rPr>
      </w:pPr>
    </w:p>
    <w:p w:rsidR="00E61B55" w:rsidRDefault="00E61B55" w:rsidP="00E61B55">
      <w:pPr>
        <w:spacing w:after="0" w:line="240" w:lineRule="auto"/>
        <w:jc w:val="both"/>
        <w:rPr>
          <w:rFonts w:ascii="Bookman Old Style" w:hAnsi="Bookman Old Style"/>
        </w:rPr>
      </w:pPr>
      <w:r>
        <w:rPr>
          <w:rFonts w:ascii="Bookman Old Style" w:hAnsi="Bookman Old Style"/>
        </w:rPr>
        <w:t>2.</w:t>
      </w:r>
      <w:r>
        <w:rPr>
          <w:rFonts w:ascii="Bookman Old Style" w:hAnsi="Bookman Old Style"/>
        </w:rPr>
        <w:tab/>
        <w:t>The Commissioner of Labour and the Competent Authority under Minimum Wages Act, 1948 in the proceedings 2</w:t>
      </w:r>
      <w:r w:rsidRPr="001947D2">
        <w:rPr>
          <w:rFonts w:ascii="Bookman Old Style" w:hAnsi="Bookman Old Style"/>
          <w:vertAlign w:val="superscript"/>
        </w:rPr>
        <w:t>nd</w:t>
      </w:r>
      <w:r>
        <w:rPr>
          <w:rFonts w:ascii="Bookman Old Style" w:hAnsi="Bookman Old Style"/>
        </w:rPr>
        <w:t xml:space="preserve"> cited, have declared the average Consumer Price Index numbers</w:t>
      </w:r>
      <w:r w:rsidR="00AF2D3D">
        <w:rPr>
          <w:rFonts w:ascii="Bookman Old Style" w:hAnsi="Bookman Old Style"/>
        </w:rPr>
        <w:t xml:space="preserve"> in respect of State Industrial Workers </w:t>
      </w:r>
      <w:r>
        <w:rPr>
          <w:rFonts w:ascii="Bookman Old Style" w:hAnsi="Bookman Old Style"/>
        </w:rPr>
        <w:t xml:space="preserve"> for the</w:t>
      </w:r>
      <w:r w:rsidR="00E805F5">
        <w:rPr>
          <w:rFonts w:ascii="Bookman Old Style" w:hAnsi="Bookman Old Style"/>
        </w:rPr>
        <w:t xml:space="preserve"> half year ending </w:t>
      </w:r>
      <w:r w:rsidR="00344CC6">
        <w:rPr>
          <w:rFonts w:ascii="Bookman Old Style" w:hAnsi="Bookman Old Style"/>
        </w:rPr>
        <w:t>June</w:t>
      </w:r>
      <w:r w:rsidR="00556B4D">
        <w:rPr>
          <w:rFonts w:ascii="Bookman Old Style" w:hAnsi="Bookman Old Style"/>
        </w:rPr>
        <w:t>, 20</w:t>
      </w:r>
      <w:r w:rsidR="00895822">
        <w:rPr>
          <w:rFonts w:ascii="Bookman Old Style" w:hAnsi="Bookman Old Style"/>
        </w:rPr>
        <w:t>2</w:t>
      </w:r>
      <w:r w:rsidR="00556B4D">
        <w:rPr>
          <w:rFonts w:ascii="Bookman Old Style" w:hAnsi="Bookman Old Style"/>
        </w:rPr>
        <w:t>1, as on 01-</w:t>
      </w:r>
      <w:r w:rsidR="00344CC6">
        <w:rPr>
          <w:rFonts w:ascii="Bookman Old Style" w:hAnsi="Bookman Old Style"/>
        </w:rPr>
        <w:t>1</w:t>
      </w:r>
      <w:r w:rsidR="00556B4D">
        <w:rPr>
          <w:rFonts w:ascii="Bookman Old Style" w:hAnsi="Bookman Old Style"/>
        </w:rPr>
        <w:t>0-202</w:t>
      </w:r>
      <w:r w:rsidR="00895822">
        <w:rPr>
          <w:rFonts w:ascii="Bookman Old Style" w:hAnsi="Bookman Old Style"/>
        </w:rPr>
        <w:t>1</w:t>
      </w:r>
      <w:r>
        <w:rPr>
          <w:rFonts w:ascii="Bookman Old Style" w:hAnsi="Bookman Old Style"/>
        </w:rPr>
        <w:t>.</w:t>
      </w:r>
    </w:p>
    <w:p w:rsidR="00E61B55" w:rsidRDefault="00E61B55" w:rsidP="00E61B55">
      <w:pPr>
        <w:spacing w:after="0" w:line="240" w:lineRule="auto"/>
        <w:jc w:val="both"/>
        <w:rPr>
          <w:rFonts w:ascii="Bookman Old Style" w:hAnsi="Bookman Old Style"/>
        </w:rPr>
      </w:pPr>
    </w:p>
    <w:p w:rsidR="00E61B55" w:rsidRDefault="00E61B55" w:rsidP="00E61B55">
      <w:pPr>
        <w:spacing w:after="0" w:line="240" w:lineRule="auto"/>
        <w:jc w:val="both"/>
        <w:rPr>
          <w:rFonts w:ascii="Bookman Old Style" w:hAnsi="Bookman Old Style"/>
        </w:rPr>
      </w:pPr>
      <w:r>
        <w:rPr>
          <w:rFonts w:ascii="Bookman Old Style" w:hAnsi="Bookman Old Style"/>
        </w:rPr>
        <w:t>3.</w:t>
      </w:r>
      <w:r>
        <w:rPr>
          <w:rFonts w:ascii="Bookman Old Style" w:hAnsi="Bookman Old Style"/>
        </w:rPr>
        <w:tab/>
        <w:t>I request you to publish the said proceedings simultaneously in English and Telugu languages in one issue of A.P.Gazette Extra-ordinary in Part-I and supply 1000 copies to this office.</w:t>
      </w:r>
    </w:p>
    <w:p w:rsidR="00E61B55" w:rsidRDefault="00E61B55" w:rsidP="00E61B55">
      <w:pPr>
        <w:spacing w:after="0" w:line="240" w:lineRule="auto"/>
        <w:jc w:val="both"/>
        <w:rPr>
          <w:rFonts w:ascii="Bookman Old Style" w:hAnsi="Bookman Old Style"/>
        </w:rPr>
      </w:pPr>
    </w:p>
    <w:p w:rsidR="00E61B55" w:rsidRDefault="00E61B55" w:rsidP="00E61B55">
      <w:pPr>
        <w:spacing w:after="0" w:line="240" w:lineRule="auto"/>
        <w:jc w:val="both"/>
        <w:rPr>
          <w:rFonts w:ascii="Bookman Old Style" w:hAnsi="Bookman Old Style"/>
        </w:rPr>
      </w:pPr>
      <w:r>
        <w:rPr>
          <w:rFonts w:ascii="Bookman Old Style" w:hAnsi="Bookman Old Style"/>
        </w:rPr>
        <w:t>4.</w:t>
      </w:r>
      <w:r>
        <w:rPr>
          <w:rFonts w:ascii="Bookman Old Style" w:hAnsi="Bookman Old Style"/>
        </w:rPr>
        <w:tab/>
        <w:t>Copies of the proceedings in the reference 2</w:t>
      </w:r>
      <w:r w:rsidRPr="00C1399A">
        <w:rPr>
          <w:rFonts w:ascii="Bookman Old Style" w:hAnsi="Bookman Old Style"/>
          <w:vertAlign w:val="superscript"/>
        </w:rPr>
        <w:t>nd</w:t>
      </w:r>
      <w:r>
        <w:rPr>
          <w:rFonts w:ascii="Bookman Old Style" w:hAnsi="Bookman Old Style"/>
        </w:rPr>
        <w:t xml:space="preserve"> cited along with English and Telugu versions are enclosed herewith to publish the Cost of Living Index numbers applicable to the employees employed in the scheduled employments notified under Minimum Wages Act, 1948.</w:t>
      </w:r>
    </w:p>
    <w:p w:rsidR="00E61B55" w:rsidRDefault="00E61B55" w:rsidP="00E61B55">
      <w:pPr>
        <w:spacing w:after="0" w:line="240" w:lineRule="auto"/>
        <w:jc w:val="both"/>
        <w:rPr>
          <w:rFonts w:ascii="Bookman Old Style" w:hAnsi="Bookman Old Style"/>
        </w:rPr>
      </w:pPr>
    </w:p>
    <w:p w:rsidR="00E61B55" w:rsidRPr="001947D2" w:rsidRDefault="00E61B55" w:rsidP="00E61B55">
      <w:pPr>
        <w:spacing w:after="0" w:line="240" w:lineRule="auto"/>
        <w:jc w:val="both"/>
        <w:rPr>
          <w:rFonts w:ascii="Bookman Old Style" w:hAnsi="Bookman Old Style"/>
        </w:rPr>
      </w:pPr>
      <w:r>
        <w:rPr>
          <w:rFonts w:ascii="Bookman Old Style" w:hAnsi="Bookman Old Style"/>
        </w:rPr>
        <w:t>5.</w:t>
      </w:r>
      <w:r>
        <w:rPr>
          <w:rFonts w:ascii="Bookman Old Style" w:hAnsi="Bookman Old Style"/>
        </w:rPr>
        <w:tab/>
        <w:t xml:space="preserve">This may be treated as </w:t>
      </w:r>
      <w:r w:rsidRPr="00C1399A">
        <w:rPr>
          <w:rFonts w:ascii="Bookman Old Style" w:hAnsi="Bookman Old Style"/>
          <w:u w:val="single"/>
        </w:rPr>
        <w:t>MOST URGENT</w:t>
      </w:r>
    </w:p>
    <w:p w:rsidR="00E61B55" w:rsidRDefault="00E61B55" w:rsidP="00E61B55">
      <w:pPr>
        <w:spacing w:after="0" w:line="240" w:lineRule="auto"/>
        <w:ind w:left="6480" w:firstLine="720"/>
        <w:jc w:val="both"/>
        <w:rPr>
          <w:b/>
          <w:bCs/>
        </w:rPr>
      </w:pPr>
    </w:p>
    <w:p w:rsidR="00E61B55" w:rsidRDefault="00E61B55" w:rsidP="007973DD">
      <w:pPr>
        <w:spacing w:after="0" w:line="240" w:lineRule="auto"/>
        <w:jc w:val="both"/>
        <w:rPr>
          <w:rFonts w:ascii="Bookman Old Style" w:hAnsi="Bookman Old Style"/>
        </w:rPr>
      </w:pPr>
      <w:r>
        <w:rPr>
          <w:rFonts w:ascii="Bookman Old Style" w:hAnsi="Bookman Old Style"/>
        </w:rPr>
        <w:t>Encl: As above.</w:t>
      </w:r>
    </w:p>
    <w:p w:rsidR="00CC12D5" w:rsidRDefault="00CC12D5" w:rsidP="007973DD">
      <w:pPr>
        <w:spacing w:after="0" w:line="240" w:lineRule="auto"/>
        <w:jc w:val="both"/>
        <w:rPr>
          <w:rFonts w:ascii="Bookman Old Style" w:hAnsi="Bookman Old Style"/>
        </w:rPr>
      </w:pPr>
    </w:p>
    <w:p w:rsidR="002F0E98" w:rsidRDefault="005F747F" w:rsidP="005F747F">
      <w:pPr>
        <w:spacing w:after="0" w:line="240" w:lineRule="auto"/>
        <w:jc w:val="center"/>
        <w:rPr>
          <w:rFonts w:ascii="Bookman Old Style" w:hAnsi="Bookman Old Style"/>
        </w:rPr>
      </w:pPr>
      <w:r>
        <w:rPr>
          <w:rFonts w:ascii="Bookman Old Style" w:hAnsi="Bookman Old Style"/>
        </w:rPr>
        <w:t xml:space="preserve">                                                                                      </w:t>
      </w:r>
      <w:r w:rsidR="002F0E98">
        <w:rPr>
          <w:rFonts w:ascii="Bookman Old Style" w:hAnsi="Bookman Old Style"/>
        </w:rPr>
        <w:t>Yours faithfully,</w:t>
      </w:r>
    </w:p>
    <w:p w:rsidR="004E086D" w:rsidRDefault="004E086D" w:rsidP="002F0E98">
      <w:pPr>
        <w:spacing w:after="0" w:line="240" w:lineRule="auto"/>
        <w:jc w:val="right"/>
        <w:rPr>
          <w:rFonts w:ascii="Bookman Old Style" w:hAnsi="Bookman Old Style"/>
        </w:rPr>
      </w:pPr>
    </w:p>
    <w:p w:rsidR="00CC12D5" w:rsidRDefault="00CC12D5" w:rsidP="007973DD">
      <w:pPr>
        <w:spacing w:after="0" w:line="240" w:lineRule="auto"/>
        <w:jc w:val="both"/>
        <w:rPr>
          <w:b/>
          <w:bCs/>
        </w:rPr>
      </w:pPr>
    </w:p>
    <w:p w:rsidR="00CC12D5" w:rsidRDefault="00CC12D5" w:rsidP="00E61B55">
      <w:pPr>
        <w:pStyle w:val="Heading2"/>
        <w:spacing w:line="0" w:lineRule="atLeast"/>
        <w:rPr>
          <w:rFonts w:ascii="Arial" w:hAnsi="Arial"/>
          <w:sz w:val="24"/>
        </w:rPr>
      </w:pPr>
      <w:r w:rsidRPr="00DE2CF4">
        <w:rPr>
          <w:rFonts w:ascii="Arial" w:hAnsi="Arial"/>
          <w:sz w:val="24"/>
        </w:rPr>
        <w:t xml:space="preserve">                               </w:t>
      </w:r>
      <w:r w:rsidR="005F747F">
        <w:rPr>
          <w:rFonts w:ascii="Arial" w:hAnsi="Arial"/>
          <w:sz w:val="24"/>
        </w:rPr>
        <w:t xml:space="preserve"> </w:t>
      </w:r>
      <w:r w:rsidRPr="00DE2CF4">
        <w:rPr>
          <w:rFonts w:ascii="Arial" w:hAnsi="Arial"/>
          <w:sz w:val="24"/>
        </w:rPr>
        <w:t>ACL</w:t>
      </w:r>
      <w:r w:rsidR="00D233C1">
        <w:rPr>
          <w:rFonts w:ascii="Arial" w:hAnsi="Arial"/>
          <w:sz w:val="24"/>
        </w:rPr>
        <w:t>-I</w:t>
      </w:r>
      <w:r w:rsidRPr="00DE2CF4">
        <w:rPr>
          <w:rFonts w:ascii="Arial" w:hAnsi="Arial"/>
          <w:sz w:val="24"/>
        </w:rPr>
        <w:t xml:space="preserve"> </w:t>
      </w:r>
      <w:r>
        <w:rPr>
          <w:rFonts w:ascii="Arial" w:hAnsi="Arial"/>
          <w:sz w:val="24"/>
        </w:rPr>
        <w:t xml:space="preserve">    </w:t>
      </w:r>
      <w:r w:rsidR="005F747F">
        <w:rPr>
          <w:rFonts w:ascii="Arial" w:hAnsi="Arial"/>
          <w:sz w:val="24"/>
        </w:rPr>
        <w:t xml:space="preserve">    </w:t>
      </w:r>
      <w:r>
        <w:rPr>
          <w:rFonts w:ascii="Arial" w:hAnsi="Arial"/>
          <w:sz w:val="24"/>
        </w:rPr>
        <w:t>/</w:t>
      </w:r>
      <w:r w:rsidR="005F747F">
        <w:rPr>
          <w:rFonts w:ascii="Arial" w:hAnsi="Arial"/>
          <w:sz w:val="24"/>
        </w:rPr>
        <w:t xml:space="preserve">     </w:t>
      </w:r>
      <w:r>
        <w:rPr>
          <w:rFonts w:ascii="Arial" w:hAnsi="Arial"/>
          <w:sz w:val="24"/>
        </w:rPr>
        <w:t xml:space="preserve"> </w:t>
      </w:r>
      <w:proofErr w:type="spellStart"/>
      <w:r w:rsidR="005F747F">
        <w:rPr>
          <w:rFonts w:ascii="Arial" w:hAnsi="Arial"/>
          <w:sz w:val="24"/>
        </w:rPr>
        <w:t>Addl.Col</w:t>
      </w:r>
      <w:proofErr w:type="spellEnd"/>
      <w:r w:rsidR="00C97F2F">
        <w:rPr>
          <w:rFonts w:ascii="Arial" w:hAnsi="Arial"/>
          <w:sz w:val="24"/>
        </w:rPr>
        <w:t xml:space="preserve">  </w:t>
      </w:r>
      <w:r w:rsidR="005F747F">
        <w:rPr>
          <w:rFonts w:ascii="Arial" w:hAnsi="Arial"/>
          <w:sz w:val="24"/>
        </w:rPr>
        <w:t xml:space="preserve">      </w:t>
      </w:r>
      <w:r w:rsidR="00C97F2F">
        <w:rPr>
          <w:rFonts w:ascii="Arial" w:hAnsi="Arial"/>
          <w:sz w:val="24"/>
        </w:rPr>
        <w:t xml:space="preserve"> </w:t>
      </w:r>
      <w:r>
        <w:rPr>
          <w:rFonts w:ascii="Arial" w:hAnsi="Arial"/>
          <w:sz w:val="24"/>
        </w:rPr>
        <w:t xml:space="preserve">/ </w:t>
      </w:r>
      <w:r w:rsidR="005F747F">
        <w:rPr>
          <w:rFonts w:ascii="Arial" w:hAnsi="Arial"/>
          <w:sz w:val="24"/>
        </w:rPr>
        <w:t xml:space="preserve">         SPL </w:t>
      </w:r>
      <w:r>
        <w:rPr>
          <w:rFonts w:ascii="Arial" w:hAnsi="Arial"/>
          <w:sz w:val="24"/>
        </w:rPr>
        <w:t>COL</w:t>
      </w:r>
      <w:r w:rsidRPr="00DE2CF4">
        <w:rPr>
          <w:rFonts w:ascii="Arial" w:hAnsi="Arial"/>
          <w:sz w:val="24"/>
        </w:rPr>
        <w:t xml:space="preserve">   </w:t>
      </w:r>
    </w:p>
    <w:p w:rsidR="00CC12D5" w:rsidRDefault="00CC12D5" w:rsidP="00CC12D5">
      <w:pPr>
        <w:rPr>
          <w:rFonts w:eastAsia="Arial Unicode MS" w:cs="Times New Roman"/>
          <w:szCs w:val="24"/>
        </w:rPr>
      </w:pPr>
      <w:r>
        <w:br w:type="page"/>
      </w:r>
      <w:r w:rsidR="00C97F2F">
        <w:lastRenderedPageBreak/>
        <w:t xml:space="preserve"> </w:t>
      </w:r>
    </w:p>
    <w:p w:rsidR="00E61B55" w:rsidRPr="00673BA6" w:rsidRDefault="00E61B55" w:rsidP="00E61B55">
      <w:pPr>
        <w:pStyle w:val="Heading2"/>
        <w:spacing w:line="0" w:lineRule="atLeast"/>
        <w:rPr>
          <w:rFonts w:ascii="Bookman Old Style" w:hAnsi="Bookman Old Style" w:cs="Tahoma"/>
          <w:b/>
          <w:bCs/>
          <w:sz w:val="22"/>
          <w:szCs w:val="22"/>
        </w:rPr>
      </w:pPr>
      <w:r w:rsidRPr="00673BA6">
        <w:rPr>
          <w:rFonts w:ascii="Bookman Old Style" w:hAnsi="Bookman Old Style" w:cs="Tahoma"/>
          <w:b/>
          <w:bCs/>
          <w:sz w:val="22"/>
          <w:szCs w:val="22"/>
        </w:rPr>
        <w:t>GOVERNMENT OF ANDHRA PRADESH</w:t>
      </w:r>
    </w:p>
    <w:p w:rsidR="00E61B55" w:rsidRPr="007D68FE" w:rsidRDefault="00E61B55" w:rsidP="00E61B55">
      <w:pPr>
        <w:pStyle w:val="Heading2"/>
        <w:spacing w:line="0" w:lineRule="atLeast"/>
        <w:rPr>
          <w:rFonts w:ascii="Bookman Old Style" w:hAnsi="Bookman Old Style" w:cs="Tahoma"/>
          <w:b/>
          <w:bCs/>
          <w:sz w:val="22"/>
          <w:szCs w:val="22"/>
          <w:u w:val="single"/>
        </w:rPr>
      </w:pPr>
      <w:r w:rsidRPr="00673BA6">
        <w:rPr>
          <w:rFonts w:ascii="Bookman Old Style" w:hAnsi="Bookman Old Style" w:cs="Tahoma"/>
          <w:b/>
          <w:bCs/>
          <w:sz w:val="22"/>
          <w:szCs w:val="22"/>
        </w:rPr>
        <w:t>LABOUR DEPARTMENT</w:t>
      </w:r>
    </w:p>
    <w:p w:rsidR="00CA485D" w:rsidRDefault="00CA485D" w:rsidP="00E61B55">
      <w:pPr>
        <w:pStyle w:val="Heading1"/>
        <w:rPr>
          <w:rFonts w:ascii="Bookman Old Style" w:hAnsi="Bookman Old Style" w:cs="Arial"/>
          <w:sz w:val="22"/>
          <w:szCs w:val="22"/>
        </w:rPr>
      </w:pPr>
    </w:p>
    <w:p w:rsidR="00E61B55" w:rsidRPr="003D2212" w:rsidRDefault="00E61B55" w:rsidP="00E61B55">
      <w:pPr>
        <w:pStyle w:val="Heading1"/>
        <w:rPr>
          <w:rFonts w:ascii="Bookman Old Style" w:hAnsi="Bookman Old Style" w:cs="Arial"/>
          <w:b/>
          <w:sz w:val="22"/>
          <w:szCs w:val="22"/>
        </w:rPr>
      </w:pPr>
      <w:r w:rsidRPr="003D2212">
        <w:rPr>
          <w:rFonts w:ascii="Bookman Old Style" w:hAnsi="Bookman Old Style" w:cs="Arial"/>
          <w:sz w:val="22"/>
          <w:szCs w:val="22"/>
        </w:rPr>
        <w:t>From</w:t>
      </w:r>
      <w:r w:rsidRPr="003D2212">
        <w:rPr>
          <w:rFonts w:ascii="Bookman Old Style" w:hAnsi="Bookman Old Style" w:cs="Arial"/>
          <w:sz w:val="22"/>
          <w:szCs w:val="22"/>
        </w:rPr>
        <w:tab/>
      </w:r>
      <w:r w:rsidRPr="003D2212">
        <w:rPr>
          <w:rFonts w:ascii="Bookman Old Style" w:hAnsi="Bookman Old Style" w:cs="Arial"/>
          <w:sz w:val="22"/>
          <w:szCs w:val="22"/>
        </w:rPr>
        <w:tab/>
      </w:r>
      <w:r w:rsidRPr="003D2212">
        <w:rPr>
          <w:rFonts w:ascii="Bookman Old Style" w:hAnsi="Bookman Old Style" w:cs="Arial"/>
          <w:sz w:val="22"/>
          <w:szCs w:val="22"/>
        </w:rPr>
        <w:tab/>
      </w:r>
      <w:r w:rsidRPr="003D2212">
        <w:rPr>
          <w:rFonts w:ascii="Bookman Old Style" w:hAnsi="Bookman Old Style" w:cs="Arial"/>
          <w:sz w:val="22"/>
          <w:szCs w:val="22"/>
        </w:rPr>
        <w:tab/>
      </w:r>
      <w:r w:rsidRPr="003D2212">
        <w:rPr>
          <w:rFonts w:ascii="Bookman Old Style" w:hAnsi="Bookman Old Style" w:cs="Arial"/>
          <w:sz w:val="22"/>
          <w:szCs w:val="22"/>
        </w:rPr>
        <w:tab/>
      </w:r>
      <w:r w:rsidRPr="003D2212">
        <w:rPr>
          <w:rFonts w:ascii="Bookman Old Style" w:hAnsi="Bookman Old Style" w:cs="Arial"/>
          <w:sz w:val="22"/>
          <w:szCs w:val="22"/>
        </w:rPr>
        <w:tab/>
        <w:t>To</w:t>
      </w:r>
    </w:p>
    <w:p w:rsidR="00E61B55" w:rsidRPr="003D2212" w:rsidRDefault="00673BA6" w:rsidP="00E61B55">
      <w:pPr>
        <w:spacing w:after="0" w:line="240" w:lineRule="auto"/>
        <w:rPr>
          <w:rFonts w:ascii="Bookman Old Style" w:hAnsi="Bookman Old Style" w:cs="Arial"/>
          <w:bCs/>
        </w:rPr>
      </w:pPr>
      <w:proofErr w:type="spellStart"/>
      <w:r>
        <w:rPr>
          <w:rFonts w:ascii="Bookman Old Style" w:hAnsi="Bookman Old Style" w:cs="Arial"/>
          <w:bCs/>
        </w:rPr>
        <w:t>Smt</w:t>
      </w:r>
      <w:proofErr w:type="spellEnd"/>
      <w:r>
        <w:rPr>
          <w:rFonts w:ascii="Bookman Old Style" w:hAnsi="Bookman Old Style" w:cs="Arial"/>
          <w:bCs/>
        </w:rPr>
        <w:t xml:space="preserve"> </w:t>
      </w:r>
      <w:proofErr w:type="spellStart"/>
      <w:r>
        <w:rPr>
          <w:rFonts w:ascii="Bookman Old Style" w:hAnsi="Bookman Old Style" w:cs="Arial"/>
          <w:bCs/>
        </w:rPr>
        <w:t>G.Rekharani</w:t>
      </w:r>
      <w:proofErr w:type="spellEnd"/>
      <w:r w:rsidR="00E61B55" w:rsidRPr="003D2212">
        <w:rPr>
          <w:rFonts w:ascii="Bookman Old Style" w:hAnsi="Bookman Old Style" w:cs="Arial"/>
          <w:bCs/>
        </w:rPr>
        <w:t>,</w:t>
      </w:r>
      <w:r w:rsidR="00E61B55">
        <w:rPr>
          <w:rFonts w:ascii="Bookman Old Style" w:hAnsi="Bookman Old Style" w:cs="Arial"/>
          <w:bCs/>
        </w:rPr>
        <w:t xml:space="preserve"> </w:t>
      </w:r>
      <w:r w:rsidR="00E61B55" w:rsidRPr="003D2212">
        <w:rPr>
          <w:rFonts w:ascii="Bookman Old Style" w:hAnsi="Bookman Old Style" w:cs="Arial"/>
          <w:bCs/>
        </w:rPr>
        <w:t>I.A.S</w:t>
      </w:r>
      <w:r w:rsidR="00E61B55" w:rsidRPr="003D2212">
        <w:rPr>
          <w:rFonts w:ascii="Bookman Old Style" w:hAnsi="Bookman Old Style" w:cs="Arial"/>
          <w:bCs/>
        </w:rPr>
        <w:tab/>
      </w:r>
      <w:r w:rsidR="00E61B55" w:rsidRPr="003D2212">
        <w:rPr>
          <w:rFonts w:ascii="Bookman Old Style" w:hAnsi="Bookman Old Style" w:cs="Arial"/>
          <w:bCs/>
        </w:rPr>
        <w:tab/>
        <w:t xml:space="preserve">          </w:t>
      </w:r>
      <w:proofErr w:type="gramStart"/>
      <w:r w:rsidR="00E61B55" w:rsidRPr="003D2212">
        <w:rPr>
          <w:rFonts w:ascii="Bookman Old Style" w:hAnsi="Bookman Old Style" w:cs="Arial"/>
          <w:bCs/>
        </w:rPr>
        <w:t>The</w:t>
      </w:r>
      <w:proofErr w:type="gramEnd"/>
      <w:r w:rsidR="00E61B55" w:rsidRPr="003D2212">
        <w:rPr>
          <w:rFonts w:ascii="Bookman Old Style" w:hAnsi="Bookman Old Style" w:cs="Arial"/>
          <w:bCs/>
        </w:rPr>
        <w:t xml:space="preserve"> Commissioner,</w:t>
      </w:r>
    </w:p>
    <w:p w:rsidR="00E61B55" w:rsidRPr="003D2212" w:rsidRDefault="00E61B55" w:rsidP="00E61B55">
      <w:pPr>
        <w:spacing w:after="0" w:line="240" w:lineRule="auto"/>
        <w:ind w:right="-333"/>
        <w:rPr>
          <w:rFonts w:ascii="Bookman Old Style" w:hAnsi="Bookman Old Style" w:cs="Arial"/>
          <w:bCs/>
        </w:rPr>
      </w:pPr>
      <w:r w:rsidRPr="003D2212">
        <w:rPr>
          <w:rFonts w:ascii="Bookman Old Style" w:hAnsi="Bookman Old Style" w:cs="Arial"/>
          <w:bCs/>
        </w:rPr>
        <w:t>Commissioner of Labour,</w:t>
      </w:r>
      <w:r w:rsidRPr="003D2212">
        <w:rPr>
          <w:rFonts w:ascii="Bookman Old Style" w:hAnsi="Bookman Old Style" w:cs="Arial"/>
          <w:bCs/>
        </w:rPr>
        <w:tab/>
      </w:r>
      <w:r w:rsidRPr="003D2212">
        <w:rPr>
          <w:rFonts w:ascii="Bookman Old Style" w:hAnsi="Bookman Old Style" w:cs="Arial"/>
          <w:bCs/>
        </w:rPr>
        <w:tab/>
      </w:r>
      <w:r w:rsidRPr="003D2212">
        <w:rPr>
          <w:rFonts w:ascii="Bookman Old Style" w:hAnsi="Bookman Old Style" w:cs="Arial"/>
          <w:bCs/>
        </w:rPr>
        <w:tab/>
        <w:t>Information and Public Relations,</w:t>
      </w:r>
    </w:p>
    <w:p w:rsidR="00E61B55" w:rsidRPr="003D2212" w:rsidRDefault="00E61B55" w:rsidP="00E61B55">
      <w:pPr>
        <w:spacing w:after="0" w:line="240" w:lineRule="auto"/>
        <w:rPr>
          <w:rFonts w:ascii="Bookman Old Style" w:hAnsi="Bookman Old Style" w:cs="Arial"/>
          <w:bCs/>
        </w:rPr>
      </w:pPr>
      <w:proofErr w:type="spellStart"/>
      <w:r>
        <w:rPr>
          <w:rFonts w:ascii="Bookman Old Style" w:hAnsi="Bookman Old Style" w:cs="Arial"/>
          <w:bCs/>
        </w:rPr>
        <w:t>Papaiah</w:t>
      </w:r>
      <w:proofErr w:type="spellEnd"/>
      <w:r>
        <w:rPr>
          <w:rFonts w:ascii="Bookman Old Style" w:hAnsi="Bookman Old Style" w:cs="Arial"/>
          <w:bCs/>
        </w:rPr>
        <w:t xml:space="preserve"> </w:t>
      </w:r>
      <w:proofErr w:type="spellStart"/>
      <w:r>
        <w:rPr>
          <w:rFonts w:ascii="Bookman Old Style" w:hAnsi="Bookman Old Style" w:cs="Arial"/>
          <w:bCs/>
        </w:rPr>
        <w:t>Veedhi</w:t>
      </w:r>
      <w:proofErr w:type="spellEnd"/>
      <w:r>
        <w:rPr>
          <w:rFonts w:ascii="Bookman Old Style" w:hAnsi="Bookman Old Style" w:cs="Arial"/>
          <w:bCs/>
        </w:rPr>
        <w:t>, D.N.33-7-6,</w:t>
      </w:r>
      <w:r w:rsidRPr="003D2212">
        <w:rPr>
          <w:rFonts w:ascii="Bookman Old Style" w:hAnsi="Bookman Old Style" w:cs="Arial"/>
          <w:bCs/>
        </w:rPr>
        <w:tab/>
      </w:r>
      <w:r w:rsidRPr="003D2212">
        <w:rPr>
          <w:rFonts w:ascii="Bookman Old Style" w:hAnsi="Bookman Old Style" w:cs="Arial"/>
          <w:bCs/>
        </w:rPr>
        <w:tab/>
      </w:r>
      <w:r>
        <w:rPr>
          <w:rFonts w:ascii="Bookman Old Style" w:hAnsi="Bookman Old Style" w:cs="Arial"/>
          <w:bCs/>
        </w:rPr>
        <w:t xml:space="preserve">State Guest House, </w:t>
      </w:r>
      <w:proofErr w:type="spellStart"/>
      <w:r>
        <w:rPr>
          <w:rFonts w:ascii="Bookman Old Style" w:hAnsi="Bookman Old Style" w:cs="Arial"/>
          <w:bCs/>
        </w:rPr>
        <w:t>Suryaraopet</w:t>
      </w:r>
      <w:proofErr w:type="spellEnd"/>
      <w:r>
        <w:rPr>
          <w:rFonts w:ascii="Bookman Old Style" w:hAnsi="Bookman Old Style" w:cs="Arial"/>
          <w:bCs/>
        </w:rPr>
        <w:t>,</w:t>
      </w:r>
    </w:p>
    <w:p w:rsidR="00E61B55" w:rsidRPr="003D2212" w:rsidRDefault="00E61B55" w:rsidP="00E61B55">
      <w:pPr>
        <w:pStyle w:val="Heading5"/>
        <w:spacing w:before="0" w:line="240" w:lineRule="auto"/>
        <w:rPr>
          <w:rFonts w:ascii="Bookman Old Style" w:eastAsia="Arial Unicode MS" w:hAnsi="Bookman Old Style" w:cs="Arial"/>
          <w:bCs/>
          <w:color w:val="auto"/>
          <w:lang w:bidi="te-IN"/>
        </w:rPr>
      </w:pPr>
      <w:proofErr w:type="spellStart"/>
      <w:r>
        <w:rPr>
          <w:rFonts w:ascii="Bookman Old Style" w:hAnsi="Bookman Old Style" w:cs="Arial"/>
          <w:bCs/>
          <w:color w:val="auto"/>
        </w:rPr>
        <w:t>Seetharampuram</w:t>
      </w:r>
      <w:proofErr w:type="spellEnd"/>
      <w:r>
        <w:rPr>
          <w:rFonts w:ascii="Bookman Old Style" w:hAnsi="Bookman Old Style" w:cs="Arial"/>
          <w:bCs/>
          <w:color w:val="auto"/>
        </w:rPr>
        <w:t>, Eluru Road,</w:t>
      </w:r>
      <w:r w:rsidRPr="003D2212">
        <w:rPr>
          <w:rFonts w:ascii="Bookman Old Style" w:hAnsi="Bookman Old Style" w:cs="Arial"/>
          <w:bCs/>
          <w:color w:val="auto"/>
        </w:rPr>
        <w:tab/>
      </w:r>
      <w:r w:rsidRPr="003D2212">
        <w:rPr>
          <w:rFonts w:ascii="Bookman Old Style" w:hAnsi="Bookman Old Style" w:cs="Arial"/>
          <w:bCs/>
          <w:color w:val="auto"/>
        </w:rPr>
        <w:tab/>
      </w:r>
      <w:r>
        <w:rPr>
          <w:rFonts w:ascii="Bookman Old Style" w:hAnsi="Bookman Old Style" w:cs="Arial"/>
          <w:bCs/>
          <w:color w:val="auto"/>
        </w:rPr>
        <w:t>Near PWD Grounds,</w:t>
      </w:r>
    </w:p>
    <w:p w:rsidR="00E61B55" w:rsidRPr="003D2212" w:rsidRDefault="00E61B55" w:rsidP="00E61B55">
      <w:pPr>
        <w:rPr>
          <w:rFonts w:ascii="Bookman Old Style" w:hAnsi="Bookman Old Style" w:cs="Arial"/>
          <w:bCs/>
        </w:rPr>
      </w:pPr>
      <w:r w:rsidRPr="003D2212">
        <w:rPr>
          <w:rFonts w:ascii="Bookman Old Style" w:hAnsi="Bookman Old Style" w:cs="Arial"/>
          <w:bCs/>
          <w:u w:val="single"/>
        </w:rPr>
        <w:t>VIJAYAWADA</w:t>
      </w:r>
      <w:r>
        <w:rPr>
          <w:rFonts w:ascii="Bookman Old Style" w:hAnsi="Bookman Old Style" w:cs="Arial"/>
          <w:bCs/>
        </w:rPr>
        <w:tab/>
      </w:r>
      <w:r>
        <w:rPr>
          <w:rFonts w:ascii="Bookman Old Style" w:hAnsi="Bookman Old Style" w:cs="Arial"/>
          <w:bCs/>
        </w:rPr>
        <w:tab/>
      </w:r>
      <w:r>
        <w:rPr>
          <w:rFonts w:ascii="Bookman Old Style" w:hAnsi="Bookman Old Style" w:cs="Arial"/>
          <w:bCs/>
        </w:rPr>
        <w:tab/>
      </w:r>
      <w:r>
        <w:rPr>
          <w:rFonts w:ascii="Bookman Old Style" w:hAnsi="Bookman Old Style" w:cs="Arial"/>
          <w:bCs/>
        </w:rPr>
        <w:tab/>
      </w:r>
      <w:r w:rsidRPr="003D2212">
        <w:rPr>
          <w:rFonts w:ascii="Bookman Old Style" w:hAnsi="Bookman Old Style" w:cs="Arial"/>
          <w:bCs/>
          <w:u w:val="single"/>
        </w:rPr>
        <w:t>VIJAYAWADA</w:t>
      </w:r>
    </w:p>
    <w:p w:rsidR="00E61B55" w:rsidRPr="00581C74" w:rsidRDefault="00843A49" w:rsidP="00E61B55">
      <w:pPr>
        <w:pStyle w:val="Heading7"/>
        <w:ind w:left="2160"/>
        <w:jc w:val="both"/>
        <w:rPr>
          <w:rFonts w:ascii="Bookman Old Style" w:hAnsi="Bookman Old Style" w:cs="Arial"/>
          <w:b/>
          <w:iCs w:val="0"/>
          <w:u w:val="single"/>
        </w:rPr>
      </w:pPr>
      <w:proofErr w:type="spellStart"/>
      <w:r w:rsidRPr="00581C74">
        <w:rPr>
          <w:rFonts w:ascii="Bookman Old Style" w:hAnsi="Bookman Old Style" w:cs="Arial"/>
          <w:b/>
          <w:i w:val="0"/>
          <w:u w:val="single"/>
        </w:rPr>
        <w:t>Lr</w:t>
      </w:r>
      <w:proofErr w:type="spellEnd"/>
      <w:r w:rsidR="00581C74">
        <w:rPr>
          <w:rFonts w:ascii="Bookman Old Style" w:hAnsi="Bookman Old Style" w:cs="Arial"/>
          <w:b/>
          <w:i w:val="0"/>
          <w:u w:val="single"/>
        </w:rPr>
        <w:t xml:space="preserve"> </w:t>
      </w:r>
      <w:proofErr w:type="spellStart"/>
      <w:r w:rsidRPr="00581C74">
        <w:rPr>
          <w:rFonts w:ascii="Bookman Old Style" w:hAnsi="Bookman Old Style" w:cs="Arial"/>
          <w:b/>
          <w:i w:val="0"/>
          <w:u w:val="single"/>
        </w:rPr>
        <w:t>No.</w:t>
      </w:r>
      <w:r w:rsidR="005F747F" w:rsidRPr="00581C74">
        <w:rPr>
          <w:rFonts w:ascii="Bookman Old Style" w:hAnsi="Bookman Old Style" w:cs="Arial"/>
          <w:b/>
          <w:i w:val="0"/>
          <w:u w:val="single"/>
        </w:rPr>
        <w:t>G</w:t>
      </w:r>
      <w:proofErr w:type="spellEnd"/>
      <w:r w:rsidR="00E61B55" w:rsidRPr="00581C74">
        <w:rPr>
          <w:rFonts w:ascii="Bookman Old Style" w:hAnsi="Bookman Old Style" w:cs="Arial"/>
          <w:b/>
          <w:i w:val="0"/>
          <w:u w:val="single"/>
        </w:rPr>
        <w:t>/</w:t>
      </w:r>
      <w:r w:rsidR="005F747F" w:rsidRPr="00581C74">
        <w:rPr>
          <w:rFonts w:ascii="Bookman Old Style" w:hAnsi="Bookman Old Style" w:cs="Arial"/>
          <w:b/>
          <w:i w:val="0"/>
          <w:u w:val="single"/>
        </w:rPr>
        <w:t xml:space="preserve"> 6019</w:t>
      </w:r>
      <w:r w:rsidRPr="00581C74">
        <w:rPr>
          <w:rFonts w:ascii="Bookman Old Style" w:hAnsi="Bookman Old Style" w:cs="Arial"/>
          <w:b/>
          <w:i w:val="0"/>
          <w:u w:val="single"/>
        </w:rPr>
        <w:t>/202</w:t>
      </w:r>
      <w:r w:rsidR="005F747F" w:rsidRPr="00581C74">
        <w:rPr>
          <w:rFonts w:ascii="Bookman Old Style" w:hAnsi="Bookman Old Style" w:cs="Arial"/>
          <w:b/>
          <w:i w:val="0"/>
          <w:u w:val="single"/>
        </w:rPr>
        <w:t>1</w:t>
      </w:r>
      <w:r w:rsidR="00E61B55" w:rsidRPr="00581C74">
        <w:rPr>
          <w:rFonts w:ascii="Bookman Old Style" w:hAnsi="Bookman Old Style" w:cs="Arial"/>
          <w:b/>
          <w:i w:val="0"/>
          <w:u w:val="single"/>
        </w:rPr>
        <w:t>, Dated</w:t>
      </w:r>
      <w:proofErr w:type="gramStart"/>
      <w:r w:rsidR="00E61B55" w:rsidRPr="00581C74">
        <w:rPr>
          <w:rFonts w:ascii="Bookman Old Style" w:hAnsi="Bookman Old Style" w:cs="Arial"/>
          <w:b/>
          <w:i w:val="0"/>
          <w:u w:val="single"/>
        </w:rPr>
        <w:t>:</w:t>
      </w:r>
      <w:r w:rsidR="00581C74">
        <w:rPr>
          <w:rFonts w:ascii="Bookman Old Style" w:hAnsi="Bookman Old Style" w:cs="Arial"/>
          <w:b/>
          <w:i w:val="0"/>
          <w:u w:val="single"/>
        </w:rPr>
        <w:t>22.</w:t>
      </w:r>
      <w:r w:rsidR="005F747F" w:rsidRPr="00581C74">
        <w:rPr>
          <w:rFonts w:ascii="Bookman Old Style" w:hAnsi="Bookman Old Style" w:cs="Arial"/>
          <w:b/>
          <w:i w:val="0"/>
          <w:u w:val="single"/>
        </w:rPr>
        <w:t>10</w:t>
      </w:r>
      <w:r w:rsidR="00581C74">
        <w:rPr>
          <w:rFonts w:ascii="Bookman Old Style" w:hAnsi="Bookman Old Style" w:cs="Arial"/>
          <w:b/>
          <w:i w:val="0"/>
          <w:u w:val="single"/>
        </w:rPr>
        <w:t>.</w:t>
      </w:r>
      <w:r w:rsidR="00E61B55" w:rsidRPr="00581C74">
        <w:rPr>
          <w:rFonts w:ascii="Bookman Old Style" w:hAnsi="Bookman Old Style" w:cs="Arial"/>
          <w:b/>
          <w:i w:val="0"/>
          <w:u w:val="single"/>
        </w:rPr>
        <w:t>20</w:t>
      </w:r>
      <w:r w:rsidRPr="00581C74">
        <w:rPr>
          <w:rFonts w:ascii="Bookman Old Style" w:hAnsi="Bookman Old Style" w:cs="Arial"/>
          <w:b/>
          <w:i w:val="0"/>
          <w:u w:val="single"/>
        </w:rPr>
        <w:t>2</w:t>
      </w:r>
      <w:r w:rsidR="005F747F" w:rsidRPr="00581C74">
        <w:rPr>
          <w:rFonts w:ascii="Bookman Old Style" w:hAnsi="Bookman Old Style" w:cs="Arial"/>
          <w:b/>
          <w:i w:val="0"/>
          <w:u w:val="single"/>
        </w:rPr>
        <w:t>1</w:t>
      </w:r>
      <w:proofErr w:type="gramEnd"/>
    </w:p>
    <w:p w:rsidR="00E61B55" w:rsidRPr="003D2212" w:rsidRDefault="00E61B55" w:rsidP="00E61B55">
      <w:pPr>
        <w:rPr>
          <w:rFonts w:ascii="Bookman Old Style" w:hAnsi="Bookman Old Style" w:cs="Arial"/>
          <w:bCs/>
        </w:rPr>
      </w:pPr>
      <w:r w:rsidRPr="003D2212">
        <w:rPr>
          <w:rFonts w:ascii="Bookman Old Style" w:hAnsi="Bookman Old Style" w:cs="Arial"/>
          <w:bCs/>
        </w:rPr>
        <w:t>Sir,</w:t>
      </w:r>
    </w:p>
    <w:p w:rsidR="00E61B55" w:rsidRDefault="00E61B55" w:rsidP="00E61B55">
      <w:pPr>
        <w:spacing w:after="0" w:line="0" w:lineRule="atLeast"/>
        <w:ind w:left="1440" w:hanging="720"/>
        <w:jc w:val="both"/>
        <w:rPr>
          <w:rFonts w:ascii="Bookman Old Style" w:hAnsi="Bookman Old Style" w:cs="Arial"/>
          <w:bCs/>
        </w:rPr>
      </w:pPr>
      <w:r w:rsidRPr="00581C74">
        <w:rPr>
          <w:rFonts w:ascii="Bookman Old Style" w:hAnsi="Bookman Old Style" w:cs="Arial"/>
          <w:b/>
        </w:rPr>
        <w:t>Sub</w:t>
      </w:r>
      <w:r w:rsidRPr="003D2212">
        <w:rPr>
          <w:rFonts w:ascii="Bookman Old Style" w:hAnsi="Bookman Old Style" w:cs="Arial"/>
          <w:bCs/>
        </w:rPr>
        <w:t>:</w:t>
      </w:r>
      <w:r w:rsidRPr="003D2212">
        <w:rPr>
          <w:rFonts w:ascii="Bookman Old Style" w:hAnsi="Bookman Old Style" w:cs="Arial"/>
          <w:bCs/>
        </w:rPr>
        <w:tab/>
        <w:t>Minimum Wages Act, 1948 – Notification of CPI numbers applicable to the Industrial Workers in various Scheduled Employments covered under Minimum Wages Act, 1948, as on 01-</w:t>
      </w:r>
      <w:r w:rsidR="005F747F">
        <w:rPr>
          <w:rFonts w:ascii="Bookman Old Style" w:hAnsi="Bookman Old Style" w:cs="Arial"/>
          <w:bCs/>
        </w:rPr>
        <w:t>10</w:t>
      </w:r>
      <w:r w:rsidR="00843A49">
        <w:rPr>
          <w:rFonts w:ascii="Bookman Old Style" w:hAnsi="Bookman Old Style" w:cs="Arial"/>
          <w:bCs/>
        </w:rPr>
        <w:t>-202</w:t>
      </w:r>
      <w:r w:rsidR="005F747F">
        <w:rPr>
          <w:rFonts w:ascii="Bookman Old Style" w:hAnsi="Bookman Old Style" w:cs="Arial"/>
          <w:bCs/>
        </w:rPr>
        <w:t>1</w:t>
      </w:r>
      <w:r w:rsidRPr="003D2212">
        <w:rPr>
          <w:rFonts w:ascii="Bookman Old Style" w:hAnsi="Bookman Old Style" w:cs="Arial"/>
          <w:bCs/>
        </w:rPr>
        <w:t xml:space="preserve"> – Announcement of CPI numbers -- Reg.</w:t>
      </w:r>
    </w:p>
    <w:p w:rsidR="00E61B55" w:rsidRPr="003D2212" w:rsidRDefault="00E61B55" w:rsidP="00E61B55">
      <w:pPr>
        <w:spacing w:after="0" w:line="0" w:lineRule="atLeast"/>
        <w:ind w:left="1440" w:hanging="720"/>
        <w:jc w:val="both"/>
        <w:rPr>
          <w:rFonts w:ascii="Bookman Old Style" w:hAnsi="Bookman Old Style" w:cs="Arial"/>
          <w:bCs/>
        </w:rPr>
      </w:pPr>
    </w:p>
    <w:p w:rsidR="00E61B55" w:rsidRPr="003D2212" w:rsidRDefault="00E61B55" w:rsidP="00E61B55">
      <w:pPr>
        <w:spacing w:after="0" w:line="0" w:lineRule="atLeast"/>
        <w:ind w:left="1440" w:hanging="720"/>
        <w:jc w:val="both"/>
        <w:rPr>
          <w:rFonts w:ascii="Bookman Old Style" w:hAnsi="Bookman Old Style" w:cs="Arial"/>
          <w:bCs/>
        </w:rPr>
      </w:pPr>
      <w:r w:rsidRPr="00581C74">
        <w:rPr>
          <w:rFonts w:ascii="Bookman Old Style" w:hAnsi="Bookman Old Style" w:cs="Arial"/>
          <w:b/>
        </w:rPr>
        <w:t>Ref</w:t>
      </w:r>
      <w:r w:rsidRPr="003D2212">
        <w:rPr>
          <w:rFonts w:ascii="Bookman Old Style" w:hAnsi="Bookman Old Style" w:cs="Arial"/>
          <w:bCs/>
        </w:rPr>
        <w:t>:</w:t>
      </w:r>
      <w:r w:rsidRPr="003D2212">
        <w:rPr>
          <w:rFonts w:ascii="Bookman Old Style" w:hAnsi="Bookman Old Style" w:cs="Arial"/>
          <w:bCs/>
        </w:rPr>
        <w:tab/>
      </w:r>
      <w:r w:rsidR="00843A49">
        <w:rPr>
          <w:rFonts w:ascii="Bookman Old Style" w:hAnsi="Bookman Old Style"/>
        </w:rPr>
        <w:t xml:space="preserve">Proceedings </w:t>
      </w:r>
      <w:proofErr w:type="spellStart"/>
      <w:r w:rsidR="00843A49">
        <w:rPr>
          <w:rFonts w:ascii="Bookman Old Style" w:hAnsi="Bookman Old Style"/>
        </w:rPr>
        <w:t>No.</w:t>
      </w:r>
      <w:r w:rsidR="005F747F">
        <w:rPr>
          <w:rFonts w:ascii="Bookman Old Style" w:hAnsi="Bookman Old Style"/>
        </w:rPr>
        <w:t>G</w:t>
      </w:r>
      <w:proofErr w:type="spellEnd"/>
      <w:r w:rsidR="00CC12D5">
        <w:rPr>
          <w:rFonts w:ascii="Bookman Old Style" w:hAnsi="Bookman Old Style"/>
        </w:rPr>
        <w:t>/</w:t>
      </w:r>
      <w:r w:rsidR="00344CC6">
        <w:rPr>
          <w:rFonts w:ascii="Bookman Old Style" w:hAnsi="Bookman Old Style"/>
        </w:rPr>
        <w:t>6019</w:t>
      </w:r>
      <w:r w:rsidR="005F747F">
        <w:rPr>
          <w:rFonts w:ascii="Bookman Old Style" w:hAnsi="Bookman Old Style"/>
        </w:rPr>
        <w:t>/</w:t>
      </w:r>
      <w:r w:rsidR="00843A49">
        <w:rPr>
          <w:rFonts w:ascii="Bookman Old Style" w:hAnsi="Bookman Old Style"/>
        </w:rPr>
        <w:t>202</w:t>
      </w:r>
      <w:r w:rsidR="00344CC6">
        <w:rPr>
          <w:rFonts w:ascii="Bookman Old Style" w:hAnsi="Bookman Old Style"/>
        </w:rPr>
        <w:t>1</w:t>
      </w:r>
      <w:r w:rsidR="00CC12D5">
        <w:rPr>
          <w:rFonts w:ascii="Bookman Old Style" w:hAnsi="Bookman Old Style"/>
        </w:rPr>
        <w:t xml:space="preserve"> of the Commissioner of Labour, Andhra Pradesh, </w:t>
      </w:r>
      <w:proofErr w:type="gramStart"/>
      <w:r w:rsidR="00CC12D5">
        <w:rPr>
          <w:rFonts w:ascii="Bookman Old Style" w:hAnsi="Bookman Old Style"/>
        </w:rPr>
        <w:t>Vijayawada</w:t>
      </w:r>
      <w:proofErr w:type="gramEnd"/>
      <w:r w:rsidR="00CC12D5">
        <w:rPr>
          <w:rFonts w:ascii="Bookman Old Style" w:hAnsi="Bookman Old Style"/>
        </w:rPr>
        <w:t xml:space="preserve"> dated</w:t>
      </w:r>
      <w:r w:rsidR="005F747F">
        <w:rPr>
          <w:rFonts w:ascii="Bookman Old Style" w:hAnsi="Bookman Old Style"/>
        </w:rPr>
        <w:t>:</w:t>
      </w:r>
      <w:r w:rsidR="00CC12D5">
        <w:rPr>
          <w:rFonts w:ascii="Bookman Old Style" w:hAnsi="Bookman Old Style"/>
        </w:rPr>
        <w:t xml:space="preserve"> </w:t>
      </w:r>
      <w:r w:rsidR="00581C74">
        <w:rPr>
          <w:rFonts w:ascii="Bookman Old Style" w:hAnsi="Bookman Old Style"/>
        </w:rPr>
        <w:t>22.</w:t>
      </w:r>
      <w:r w:rsidR="005F747F">
        <w:rPr>
          <w:rFonts w:ascii="Bookman Old Style" w:hAnsi="Bookman Old Style"/>
        </w:rPr>
        <w:t>10</w:t>
      </w:r>
      <w:r w:rsidR="00581C74">
        <w:rPr>
          <w:rFonts w:ascii="Bookman Old Style" w:hAnsi="Bookman Old Style"/>
        </w:rPr>
        <w:t>.</w:t>
      </w:r>
      <w:r w:rsidR="00CC12D5">
        <w:rPr>
          <w:rFonts w:ascii="Bookman Old Style" w:hAnsi="Bookman Old Style"/>
        </w:rPr>
        <w:t>20</w:t>
      </w:r>
      <w:r w:rsidR="00843A49">
        <w:rPr>
          <w:rFonts w:ascii="Bookman Old Style" w:hAnsi="Bookman Old Style"/>
        </w:rPr>
        <w:t>2</w:t>
      </w:r>
      <w:r w:rsidR="005F747F">
        <w:rPr>
          <w:rFonts w:ascii="Bookman Old Style" w:hAnsi="Bookman Old Style"/>
        </w:rPr>
        <w:t>1</w:t>
      </w:r>
      <w:r w:rsidRPr="003D2212">
        <w:rPr>
          <w:rFonts w:ascii="Bookman Old Style" w:hAnsi="Bookman Old Style" w:cs="Arial"/>
          <w:bCs/>
        </w:rPr>
        <w:t>.</w:t>
      </w:r>
    </w:p>
    <w:p w:rsidR="00E61B55" w:rsidRDefault="00E61B55" w:rsidP="00E61B55">
      <w:pPr>
        <w:jc w:val="center"/>
        <w:rPr>
          <w:rFonts w:ascii="Bookman Old Style" w:hAnsi="Bookman Old Style" w:cs="Arial"/>
          <w:bCs/>
        </w:rPr>
      </w:pPr>
    </w:p>
    <w:p w:rsidR="00E61B55" w:rsidRPr="003D2212" w:rsidRDefault="00E61B55" w:rsidP="00E61B55">
      <w:pPr>
        <w:jc w:val="center"/>
        <w:rPr>
          <w:rFonts w:ascii="Bookman Old Style" w:hAnsi="Bookman Old Style" w:cs="Arial"/>
          <w:bCs/>
        </w:rPr>
      </w:pPr>
      <w:r w:rsidRPr="003D2212">
        <w:rPr>
          <w:rFonts w:ascii="Bookman Old Style" w:hAnsi="Bookman Old Style" w:cs="Arial"/>
          <w:bCs/>
        </w:rPr>
        <w:t>=000=000=</w:t>
      </w:r>
    </w:p>
    <w:p w:rsidR="00E61B55" w:rsidRPr="003D2212" w:rsidRDefault="00E61B55" w:rsidP="00E61B55">
      <w:pPr>
        <w:jc w:val="both"/>
        <w:rPr>
          <w:rFonts w:ascii="Bookman Old Style" w:hAnsi="Bookman Old Style" w:cs="Arial"/>
        </w:rPr>
      </w:pPr>
      <w:r w:rsidRPr="003D2212">
        <w:rPr>
          <w:rFonts w:ascii="Bookman Old Style" w:hAnsi="Bookman Old Style" w:cs="Arial"/>
        </w:rPr>
        <w:tab/>
        <w:t xml:space="preserve">I am to inform that the Commissioner of Labour, Andhra Pradesh, </w:t>
      </w:r>
      <w:r>
        <w:rPr>
          <w:rFonts w:ascii="Bookman Old Style" w:hAnsi="Bookman Old Style" w:cs="Arial"/>
        </w:rPr>
        <w:t>Vijayawada</w:t>
      </w:r>
      <w:r w:rsidRPr="003D2212">
        <w:rPr>
          <w:rFonts w:ascii="Bookman Old Style" w:hAnsi="Bookman Old Style" w:cs="Arial"/>
        </w:rPr>
        <w:t>, is the Competent Authority to declare the average rise in the State Consumer Price Index numbers for Industrial Workers as well as Agricultural Workers twice in a year i.e. on 1</w:t>
      </w:r>
      <w:r w:rsidRPr="003D2212">
        <w:rPr>
          <w:rFonts w:ascii="Bookman Old Style" w:hAnsi="Bookman Old Style" w:cs="Arial"/>
          <w:vertAlign w:val="superscript"/>
        </w:rPr>
        <w:t>st</w:t>
      </w:r>
      <w:r w:rsidRPr="003D2212">
        <w:rPr>
          <w:rFonts w:ascii="Bookman Old Style" w:hAnsi="Bookman Old Style" w:cs="Arial"/>
        </w:rPr>
        <w:t xml:space="preserve"> April, and 1</w:t>
      </w:r>
      <w:r w:rsidRPr="003D2212">
        <w:rPr>
          <w:rFonts w:ascii="Bookman Old Style" w:hAnsi="Bookman Old Style" w:cs="Arial"/>
          <w:vertAlign w:val="superscript"/>
        </w:rPr>
        <w:t>st</w:t>
      </w:r>
      <w:r w:rsidRPr="003D2212">
        <w:rPr>
          <w:rFonts w:ascii="Bookman Old Style" w:hAnsi="Bookman Old Style" w:cs="Arial"/>
        </w:rPr>
        <w:t xml:space="preserve"> October of every year in various Scheduled employments covered under the Minimum Wages Act, 1948 by taking into account the average rise in the State Consumer Price Index numbers for Industrial Workers as well as Agricultural Workers for the half year ending December and June respectively.  Accordingly, the Commissioner of Labour has declared the average rise in the State Consumer Price Index Numbers for Industrial Workers and Agricultural Workers in various scheduled employments as on 01.</w:t>
      </w:r>
      <w:r w:rsidR="005F747F">
        <w:rPr>
          <w:rFonts w:ascii="Bookman Old Style" w:hAnsi="Bookman Old Style" w:cs="Arial"/>
        </w:rPr>
        <w:t>1</w:t>
      </w:r>
      <w:r w:rsidR="007A5E38">
        <w:rPr>
          <w:rFonts w:ascii="Bookman Old Style" w:hAnsi="Bookman Old Style" w:cs="Arial"/>
        </w:rPr>
        <w:t>0</w:t>
      </w:r>
      <w:r w:rsidR="00843A49">
        <w:rPr>
          <w:rFonts w:ascii="Bookman Old Style" w:hAnsi="Bookman Old Style" w:cs="Arial"/>
        </w:rPr>
        <w:t>.202</w:t>
      </w:r>
      <w:r w:rsidR="005F747F">
        <w:rPr>
          <w:rFonts w:ascii="Bookman Old Style" w:hAnsi="Bookman Old Style" w:cs="Arial"/>
        </w:rPr>
        <w:t>1</w:t>
      </w:r>
      <w:r>
        <w:rPr>
          <w:rFonts w:ascii="Bookman Old Style" w:hAnsi="Bookman Old Style" w:cs="Arial"/>
        </w:rPr>
        <w:t xml:space="preserve"> vide reference cited.</w:t>
      </w:r>
      <w:r w:rsidRPr="003D2212">
        <w:rPr>
          <w:rFonts w:ascii="Bookman Old Style" w:hAnsi="Bookman Old Style" w:cs="Arial"/>
        </w:rPr>
        <w:t xml:space="preserve"> </w:t>
      </w:r>
    </w:p>
    <w:p w:rsidR="00E61B55" w:rsidRPr="003D2212" w:rsidRDefault="00E61B55" w:rsidP="00E61B55">
      <w:pPr>
        <w:pStyle w:val="BodyText2"/>
        <w:spacing w:line="276" w:lineRule="auto"/>
        <w:rPr>
          <w:rFonts w:ascii="Bookman Old Style" w:hAnsi="Bookman Old Style" w:cs="Arial"/>
          <w:b/>
          <w:bCs/>
        </w:rPr>
      </w:pPr>
      <w:r w:rsidRPr="007A5E38">
        <w:rPr>
          <w:rFonts w:ascii="Bookman Old Style" w:hAnsi="Bookman Old Style" w:cs="Arial"/>
          <w:sz w:val="22"/>
          <w:szCs w:val="18"/>
        </w:rPr>
        <w:t>2.</w:t>
      </w:r>
      <w:r w:rsidRPr="007A5E38">
        <w:rPr>
          <w:rFonts w:ascii="Bookman Old Style" w:hAnsi="Bookman Old Style" w:cs="Arial"/>
          <w:sz w:val="22"/>
          <w:szCs w:val="18"/>
        </w:rPr>
        <w:tab/>
        <w:t>In view of the above, I request you to kindly arrange to publish the enclosed press note in all News Papers and announce in All India Radio and T.V about the declaration of C.P.I. points covering the entire State of Andhra Pradesh for the benefit of Industrial Workers as well as Agricultural Workers.</w:t>
      </w:r>
      <w:r w:rsidRPr="007A5E38">
        <w:rPr>
          <w:rFonts w:ascii="Bookman Old Style" w:hAnsi="Bookman Old Style" w:cs="Arial"/>
          <w:b/>
          <w:bCs/>
          <w:sz w:val="22"/>
          <w:szCs w:val="18"/>
        </w:rPr>
        <w:tab/>
      </w:r>
      <w:r w:rsidRPr="003D2212">
        <w:rPr>
          <w:rFonts w:ascii="Bookman Old Style" w:hAnsi="Bookman Old Style" w:cs="Arial"/>
          <w:b/>
          <w:bCs/>
        </w:rPr>
        <w:tab/>
        <w:t xml:space="preserve">                                                 </w:t>
      </w:r>
    </w:p>
    <w:p w:rsidR="007A5E38" w:rsidRDefault="007A5E38" w:rsidP="00E61B55">
      <w:pPr>
        <w:spacing w:after="0" w:line="240" w:lineRule="auto"/>
        <w:rPr>
          <w:rFonts w:ascii="Bookman Old Style" w:hAnsi="Bookman Old Style" w:cs="Arial"/>
          <w:b/>
          <w:bCs/>
        </w:rPr>
      </w:pPr>
    </w:p>
    <w:p w:rsidR="00E61B55" w:rsidRPr="007A5E38" w:rsidRDefault="00E61B55" w:rsidP="00E61B55">
      <w:pPr>
        <w:spacing w:after="0" w:line="240" w:lineRule="auto"/>
        <w:rPr>
          <w:rFonts w:ascii="Bookman Old Style" w:hAnsi="Bookman Old Style" w:cs="Arial"/>
        </w:rPr>
      </w:pPr>
      <w:r w:rsidRPr="007A5E38">
        <w:rPr>
          <w:rFonts w:ascii="Bookman Old Style" w:hAnsi="Bookman Old Style" w:cs="Arial"/>
        </w:rPr>
        <w:t xml:space="preserve">Encl : Press Note       </w:t>
      </w:r>
      <w:r w:rsidRPr="007A5E38">
        <w:rPr>
          <w:rFonts w:ascii="Bookman Old Style" w:hAnsi="Bookman Old Style" w:cs="Arial"/>
        </w:rPr>
        <w:tab/>
      </w:r>
      <w:r w:rsidRPr="007A5E38">
        <w:rPr>
          <w:rFonts w:ascii="Bookman Old Style" w:hAnsi="Bookman Old Style" w:cs="Arial"/>
        </w:rPr>
        <w:tab/>
      </w:r>
      <w:r w:rsidRPr="007A5E38">
        <w:rPr>
          <w:rFonts w:ascii="Bookman Old Style" w:hAnsi="Bookman Old Style" w:cs="Arial"/>
        </w:rPr>
        <w:tab/>
        <w:t xml:space="preserve">   </w:t>
      </w:r>
    </w:p>
    <w:p w:rsidR="00E61B55" w:rsidRPr="003D2212" w:rsidRDefault="00E61B55" w:rsidP="00E61B55">
      <w:pPr>
        <w:spacing w:after="0" w:line="240" w:lineRule="auto"/>
        <w:rPr>
          <w:rFonts w:ascii="Bookman Old Style" w:hAnsi="Bookman Old Style" w:cs="Arial"/>
          <w:b/>
          <w:bCs/>
        </w:rPr>
      </w:pPr>
      <w:r w:rsidRPr="003D2212">
        <w:rPr>
          <w:rFonts w:ascii="Bookman Old Style" w:hAnsi="Bookman Old Style" w:cs="Arial"/>
          <w:b/>
          <w:bCs/>
          <w:rtl/>
          <w:cs/>
        </w:rPr>
        <w:t xml:space="preserve"> </w:t>
      </w:r>
    </w:p>
    <w:p w:rsidR="007A5E38" w:rsidRDefault="00E61B55" w:rsidP="007A5E38">
      <w:pPr>
        <w:spacing w:after="0" w:line="240" w:lineRule="auto"/>
        <w:ind w:left="6480" w:firstLine="720"/>
        <w:jc w:val="both"/>
        <w:rPr>
          <w:b/>
          <w:bCs/>
        </w:rPr>
      </w:pPr>
      <w:r w:rsidRPr="003D2212">
        <w:rPr>
          <w:rFonts w:ascii="Bookman Old Style" w:hAnsi="Bookman Old Style" w:cs="Arial"/>
          <w:b/>
          <w:bCs/>
        </w:rPr>
        <w:t xml:space="preserve">        </w:t>
      </w:r>
      <w:r w:rsidRPr="003D2212">
        <w:rPr>
          <w:rFonts w:ascii="Bookman Old Style" w:hAnsi="Bookman Old Style" w:cs="Arial"/>
          <w:b/>
          <w:bCs/>
          <w:rtl/>
          <w:cs/>
        </w:rPr>
        <w:tab/>
        <w:t xml:space="preserve">          </w:t>
      </w:r>
      <w:r>
        <w:rPr>
          <w:rFonts w:ascii="Bookman Old Style" w:hAnsi="Bookman Old Style" w:cs="Arial"/>
          <w:b/>
          <w:bCs/>
        </w:rPr>
        <w:t xml:space="preserve">   </w:t>
      </w:r>
    </w:p>
    <w:p w:rsidR="007A5E38" w:rsidRDefault="007969AC" w:rsidP="007969AC">
      <w:pPr>
        <w:spacing w:after="0" w:line="240" w:lineRule="auto"/>
        <w:jc w:val="both"/>
        <w:rPr>
          <w:rFonts w:ascii="Bookman Old Style" w:hAnsi="Bookman Old Style"/>
        </w:rPr>
      </w:pPr>
      <w:r>
        <w:rPr>
          <w:rFonts w:ascii="Bookman Old Style" w:hAnsi="Bookman Old Style"/>
        </w:rPr>
        <w:t xml:space="preserve">                                                            </w:t>
      </w:r>
      <w:r w:rsidR="00581C74">
        <w:rPr>
          <w:rFonts w:ascii="Bookman Old Style" w:hAnsi="Bookman Old Style"/>
        </w:rPr>
        <w:t xml:space="preserve">                         </w:t>
      </w:r>
      <w:r w:rsidR="007A5E38">
        <w:rPr>
          <w:rFonts w:ascii="Bookman Old Style" w:hAnsi="Bookman Old Style"/>
        </w:rPr>
        <w:t>Yours faithfully</w:t>
      </w:r>
    </w:p>
    <w:p w:rsidR="00581C74" w:rsidRDefault="005F747F" w:rsidP="00581C74">
      <w:pPr>
        <w:spacing w:after="0" w:line="240" w:lineRule="auto"/>
        <w:jc w:val="both"/>
        <w:rPr>
          <w:rFonts w:ascii="Tahoma" w:hAnsi="Tahoma" w:cs="Tahoma"/>
          <w:b/>
          <w:sz w:val="24"/>
          <w:szCs w:val="24"/>
        </w:rPr>
      </w:pPr>
      <w:r>
        <w:rPr>
          <w:rFonts w:ascii="Bookman Old Style" w:hAnsi="Bookman Old Style"/>
        </w:rPr>
        <w:t xml:space="preserve">                                      </w:t>
      </w:r>
      <w:r w:rsidR="00581C74">
        <w:rPr>
          <w:rFonts w:ascii="Bookman Old Style" w:hAnsi="Bookman Old Style"/>
        </w:rPr>
        <w:t xml:space="preserve">                                       </w:t>
      </w:r>
      <w:proofErr w:type="spellStart"/>
      <w:r w:rsidR="00581C74">
        <w:rPr>
          <w:rFonts w:ascii="Tahoma" w:hAnsi="Tahoma" w:cs="Tahoma"/>
          <w:b/>
          <w:sz w:val="24"/>
          <w:szCs w:val="24"/>
        </w:rPr>
        <w:t>Sd</w:t>
      </w:r>
      <w:proofErr w:type="spellEnd"/>
      <w:r w:rsidR="00581C74">
        <w:rPr>
          <w:rFonts w:ascii="Tahoma" w:hAnsi="Tahoma" w:cs="Tahoma"/>
          <w:b/>
          <w:sz w:val="24"/>
          <w:szCs w:val="24"/>
        </w:rPr>
        <w:t xml:space="preserve">/- </w:t>
      </w:r>
      <w:proofErr w:type="spellStart"/>
      <w:r w:rsidR="00581C74">
        <w:rPr>
          <w:rFonts w:ascii="Tahoma" w:hAnsi="Tahoma" w:cs="Tahoma"/>
          <w:b/>
          <w:sz w:val="24"/>
          <w:szCs w:val="24"/>
        </w:rPr>
        <w:t>G.Rekharani</w:t>
      </w:r>
      <w:proofErr w:type="gramStart"/>
      <w:r w:rsidR="00581C74">
        <w:rPr>
          <w:rFonts w:ascii="Tahoma" w:hAnsi="Tahoma" w:cs="Tahoma"/>
          <w:b/>
          <w:sz w:val="24"/>
          <w:szCs w:val="24"/>
        </w:rPr>
        <w:t>,I.A.S</w:t>
      </w:r>
      <w:proofErr w:type="spellEnd"/>
      <w:proofErr w:type="gramEnd"/>
    </w:p>
    <w:p w:rsidR="00581C74" w:rsidRDefault="00581C74" w:rsidP="00581C74">
      <w:pPr>
        <w:spacing w:after="0" w:line="240" w:lineRule="auto"/>
        <w:jc w:val="both"/>
        <w:rPr>
          <w:rFonts w:ascii="Tahoma" w:hAnsi="Tahoma" w:cs="Tahoma"/>
          <w:b/>
          <w:sz w:val="24"/>
          <w:szCs w:val="24"/>
        </w:rPr>
      </w:pPr>
      <w:r>
        <w:rPr>
          <w:rFonts w:ascii="Tahoma" w:hAnsi="Tahoma" w:cs="Tahoma"/>
          <w:b/>
          <w:sz w:val="24"/>
          <w:szCs w:val="24"/>
        </w:rPr>
        <w:t xml:space="preserve">                                                                      Special Commissioner of Labour </w:t>
      </w:r>
    </w:p>
    <w:p w:rsidR="00581C74" w:rsidRDefault="00581C74" w:rsidP="00581C74">
      <w:pPr>
        <w:spacing w:after="0" w:line="240" w:lineRule="auto"/>
        <w:jc w:val="both"/>
        <w:rPr>
          <w:rFonts w:ascii="Tahoma" w:hAnsi="Tahoma" w:cs="Tahoma"/>
          <w:b/>
          <w:sz w:val="24"/>
          <w:szCs w:val="24"/>
        </w:rPr>
      </w:pPr>
    </w:p>
    <w:p w:rsidR="00581C74" w:rsidRDefault="00581C74" w:rsidP="00581C74">
      <w:pPr>
        <w:spacing w:after="0" w:line="240" w:lineRule="auto"/>
        <w:jc w:val="both"/>
        <w:rPr>
          <w:rFonts w:ascii="Tahoma" w:hAnsi="Tahoma" w:cs="Tahoma"/>
          <w:b/>
          <w:sz w:val="20"/>
          <w:szCs w:val="20"/>
        </w:rPr>
      </w:pPr>
    </w:p>
    <w:p w:rsidR="00581C74" w:rsidRDefault="00581C74" w:rsidP="00581C74">
      <w:pPr>
        <w:spacing w:after="0" w:line="240" w:lineRule="auto"/>
        <w:jc w:val="both"/>
        <w:rPr>
          <w:rFonts w:ascii="Tahoma" w:hAnsi="Tahoma" w:cs="Tahoma"/>
          <w:b/>
          <w:sz w:val="24"/>
          <w:szCs w:val="24"/>
        </w:rPr>
      </w:pPr>
      <w:r>
        <w:rPr>
          <w:rFonts w:ascii="Tahoma" w:hAnsi="Tahoma" w:cs="Tahoma"/>
          <w:b/>
          <w:sz w:val="24"/>
          <w:szCs w:val="24"/>
        </w:rPr>
        <w:t xml:space="preserve">                                                                         Asst.Commissioner of Labour </w:t>
      </w:r>
    </w:p>
    <w:p w:rsidR="0092078F" w:rsidRPr="00673BA6" w:rsidRDefault="0092078F" w:rsidP="005F747F">
      <w:pPr>
        <w:rPr>
          <w:rFonts w:ascii="Arial" w:hAnsi="Arial"/>
          <w:b/>
          <w:bCs/>
          <w:sz w:val="30"/>
          <w:szCs w:val="26"/>
        </w:rPr>
      </w:pPr>
      <w:r w:rsidRPr="00673BA6">
        <w:rPr>
          <w:rFonts w:ascii="Arial" w:hAnsi="Arial"/>
          <w:b/>
          <w:bCs/>
          <w:sz w:val="28"/>
        </w:rPr>
        <w:br w:type="page"/>
      </w:r>
    </w:p>
    <w:p w:rsidR="0092078F" w:rsidRPr="00A877C8" w:rsidRDefault="0092078F" w:rsidP="0092078F">
      <w:pPr>
        <w:pStyle w:val="Heading8"/>
        <w:spacing w:line="480" w:lineRule="auto"/>
        <w:jc w:val="center"/>
        <w:rPr>
          <w:rFonts w:ascii="Arial" w:hAnsi="Arial"/>
          <w:sz w:val="46"/>
          <w:u w:val="single"/>
        </w:rPr>
      </w:pPr>
      <w:proofErr w:type="gramStart"/>
      <w:r w:rsidRPr="00A877C8">
        <w:rPr>
          <w:rFonts w:ascii="Arial" w:hAnsi="Arial"/>
          <w:sz w:val="46"/>
          <w:u w:val="single"/>
        </w:rPr>
        <w:lastRenderedPageBreak/>
        <w:t>PRESS  NOTE</w:t>
      </w:r>
      <w:proofErr w:type="gramEnd"/>
    </w:p>
    <w:p w:rsidR="0092078F" w:rsidRPr="00A877C8" w:rsidRDefault="0092078F" w:rsidP="0092078F">
      <w:pPr>
        <w:spacing w:line="360" w:lineRule="auto"/>
        <w:jc w:val="both"/>
        <w:rPr>
          <w:rFonts w:ascii="Arial" w:hAnsi="Arial"/>
          <w:sz w:val="28"/>
          <w:szCs w:val="28"/>
        </w:rPr>
      </w:pPr>
      <w:r w:rsidRPr="004D3DB1">
        <w:rPr>
          <w:rFonts w:ascii="Arial" w:hAnsi="Arial"/>
        </w:rPr>
        <w:tab/>
      </w:r>
      <w:r w:rsidRPr="00A877C8">
        <w:rPr>
          <w:rFonts w:ascii="Arial" w:hAnsi="Arial"/>
          <w:sz w:val="28"/>
          <w:szCs w:val="28"/>
        </w:rPr>
        <w:t xml:space="preserve">The Commissioner of Labour, Andhra Pradesh, </w:t>
      </w:r>
      <w:r w:rsidR="006B053B">
        <w:rPr>
          <w:rFonts w:ascii="Arial" w:hAnsi="Arial"/>
          <w:sz w:val="28"/>
          <w:szCs w:val="28"/>
        </w:rPr>
        <w:t>Vijayawada</w:t>
      </w:r>
      <w:r w:rsidRPr="00A877C8">
        <w:rPr>
          <w:rFonts w:ascii="Arial" w:hAnsi="Arial"/>
          <w:sz w:val="28"/>
          <w:szCs w:val="28"/>
        </w:rPr>
        <w:t xml:space="preserve">, and the Competent Authority under the Minimum Wages Act, 1948, has declared the average Consumer Price Index Numbers for the first half year ending </w:t>
      </w:r>
      <w:r w:rsidR="00A941BA">
        <w:rPr>
          <w:rFonts w:ascii="Arial" w:hAnsi="Arial"/>
          <w:sz w:val="28"/>
          <w:szCs w:val="28"/>
        </w:rPr>
        <w:t xml:space="preserve">June </w:t>
      </w:r>
      <w:r w:rsidRPr="00A877C8">
        <w:rPr>
          <w:rFonts w:ascii="Arial" w:hAnsi="Arial"/>
          <w:sz w:val="28"/>
          <w:szCs w:val="28"/>
        </w:rPr>
        <w:t>, 20</w:t>
      </w:r>
      <w:r w:rsidR="00A941BA">
        <w:rPr>
          <w:rFonts w:ascii="Arial" w:hAnsi="Arial"/>
          <w:sz w:val="28"/>
          <w:szCs w:val="28"/>
        </w:rPr>
        <w:t>2</w:t>
      </w:r>
      <w:r w:rsidRPr="00A877C8">
        <w:rPr>
          <w:rFonts w:ascii="Arial" w:hAnsi="Arial"/>
          <w:sz w:val="28"/>
          <w:szCs w:val="28"/>
        </w:rPr>
        <w:t xml:space="preserve">1, </w:t>
      </w:r>
      <w:r w:rsidRPr="00A877C8">
        <w:rPr>
          <w:rFonts w:ascii="Arial" w:hAnsi="Arial"/>
          <w:b/>
          <w:bCs/>
          <w:sz w:val="28"/>
          <w:szCs w:val="28"/>
          <w:u w:val="single"/>
        </w:rPr>
        <w:t xml:space="preserve">as </w:t>
      </w:r>
      <w:r w:rsidR="00F14A5E">
        <w:rPr>
          <w:rFonts w:ascii="Arial" w:hAnsi="Arial"/>
          <w:b/>
          <w:bCs/>
          <w:sz w:val="28"/>
          <w:szCs w:val="28"/>
          <w:u w:val="single"/>
        </w:rPr>
        <w:t>1</w:t>
      </w:r>
      <w:r w:rsidR="00A941BA">
        <w:rPr>
          <w:rFonts w:ascii="Arial" w:hAnsi="Arial"/>
          <w:b/>
          <w:bCs/>
          <w:sz w:val="28"/>
          <w:szCs w:val="28"/>
          <w:u w:val="single"/>
        </w:rPr>
        <w:t>524</w:t>
      </w:r>
      <w:r w:rsidR="00A877C8" w:rsidRPr="00A877C8">
        <w:rPr>
          <w:rFonts w:ascii="Arial" w:hAnsi="Arial"/>
          <w:b/>
          <w:bCs/>
          <w:sz w:val="28"/>
          <w:szCs w:val="28"/>
          <w:u w:val="single"/>
        </w:rPr>
        <w:t xml:space="preserve"> </w:t>
      </w:r>
      <w:r w:rsidRPr="00A877C8">
        <w:rPr>
          <w:rFonts w:ascii="Arial" w:hAnsi="Arial"/>
          <w:b/>
          <w:bCs/>
          <w:sz w:val="28"/>
          <w:szCs w:val="28"/>
          <w:u w:val="single"/>
        </w:rPr>
        <w:t xml:space="preserve">points (Base year 1982=100 series) for Industrial Workers under Part-I and </w:t>
      </w:r>
      <w:r w:rsidR="00F14A5E">
        <w:rPr>
          <w:rFonts w:ascii="Arial" w:hAnsi="Arial"/>
          <w:b/>
          <w:bCs/>
          <w:sz w:val="28"/>
          <w:szCs w:val="28"/>
          <w:u w:val="single"/>
        </w:rPr>
        <w:t>119</w:t>
      </w:r>
      <w:r w:rsidR="00A941BA">
        <w:rPr>
          <w:rFonts w:ascii="Arial" w:hAnsi="Arial"/>
          <w:b/>
          <w:bCs/>
          <w:sz w:val="28"/>
          <w:szCs w:val="28"/>
          <w:u w:val="single"/>
        </w:rPr>
        <w:t>4</w:t>
      </w:r>
      <w:r w:rsidRPr="00A877C8">
        <w:rPr>
          <w:rFonts w:ascii="Arial" w:hAnsi="Arial"/>
          <w:b/>
          <w:bCs/>
          <w:sz w:val="28"/>
          <w:szCs w:val="28"/>
          <w:u w:val="single"/>
        </w:rPr>
        <w:t xml:space="preserve"> points (Base year 1986=100 series) for Agricultural Workers under Part-II  which are applicabl</w:t>
      </w:r>
      <w:r w:rsidR="00F14A5E">
        <w:rPr>
          <w:rFonts w:ascii="Arial" w:hAnsi="Arial"/>
          <w:b/>
          <w:bCs/>
          <w:sz w:val="28"/>
          <w:szCs w:val="28"/>
          <w:u w:val="single"/>
        </w:rPr>
        <w:t xml:space="preserve">e for the period from </w:t>
      </w:r>
      <w:r w:rsidR="00A941BA">
        <w:rPr>
          <w:rFonts w:ascii="Arial" w:hAnsi="Arial"/>
          <w:b/>
          <w:bCs/>
          <w:sz w:val="28"/>
          <w:szCs w:val="28"/>
          <w:u w:val="single"/>
        </w:rPr>
        <w:t>0</w:t>
      </w:r>
      <w:r w:rsidR="00F14A5E">
        <w:rPr>
          <w:rFonts w:ascii="Arial" w:hAnsi="Arial"/>
          <w:b/>
          <w:bCs/>
          <w:sz w:val="28"/>
          <w:szCs w:val="28"/>
          <w:u w:val="single"/>
        </w:rPr>
        <w:t>1.</w:t>
      </w:r>
      <w:r w:rsidR="00A941BA">
        <w:rPr>
          <w:rFonts w:ascii="Arial" w:hAnsi="Arial"/>
          <w:b/>
          <w:bCs/>
          <w:sz w:val="28"/>
          <w:szCs w:val="28"/>
          <w:u w:val="single"/>
        </w:rPr>
        <w:t>1</w:t>
      </w:r>
      <w:r w:rsidR="00F14A5E">
        <w:rPr>
          <w:rFonts w:ascii="Arial" w:hAnsi="Arial"/>
          <w:b/>
          <w:bCs/>
          <w:sz w:val="28"/>
          <w:szCs w:val="28"/>
          <w:u w:val="single"/>
        </w:rPr>
        <w:t>0.202</w:t>
      </w:r>
      <w:r w:rsidR="00A941BA">
        <w:rPr>
          <w:rFonts w:ascii="Arial" w:hAnsi="Arial"/>
          <w:b/>
          <w:bCs/>
          <w:sz w:val="28"/>
          <w:szCs w:val="28"/>
          <w:u w:val="single"/>
        </w:rPr>
        <w:t>1</w:t>
      </w:r>
      <w:r w:rsidRPr="00A877C8">
        <w:rPr>
          <w:rFonts w:ascii="Arial" w:hAnsi="Arial"/>
          <w:b/>
          <w:bCs/>
          <w:sz w:val="28"/>
          <w:szCs w:val="28"/>
          <w:u w:val="single"/>
        </w:rPr>
        <w:t xml:space="preserve"> to 3</w:t>
      </w:r>
      <w:r w:rsidR="00A941BA">
        <w:rPr>
          <w:rFonts w:ascii="Arial" w:hAnsi="Arial"/>
          <w:b/>
          <w:bCs/>
          <w:sz w:val="28"/>
          <w:szCs w:val="28"/>
          <w:u w:val="single"/>
        </w:rPr>
        <w:t>1</w:t>
      </w:r>
      <w:r w:rsidRPr="00A877C8">
        <w:rPr>
          <w:rFonts w:ascii="Arial" w:hAnsi="Arial"/>
          <w:b/>
          <w:bCs/>
          <w:sz w:val="28"/>
          <w:szCs w:val="28"/>
          <w:u w:val="single"/>
        </w:rPr>
        <w:t>.0</w:t>
      </w:r>
      <w:r w:rsidR="00A941BA">
        <w:rPr>
          <w:rFonts w:ascii="Arial" w:hAnsi="Arial"/>
          <w:b/>
          <w:bCs/>
          <w:sz w:val="28"/>
          <w:szCs w:val="28"/>
          <w:u w:val="single"/>
        </w:rPr>
        <w:t>3</w:t>
      </w:r>
      <w:r w:rsidRPr="00A877C8">
        <w:rPr>
          <w:rFonts w:ascii="Arial" w:hAnsi="Arial"/>
          <w:b/>
          <w:bCs/>
          <w:sz w:val="28"/>
          <w:szCs w:val="28"/>
          <w:u w:val="single"/>
        </w:rPr>
        <w:t>.20</w:t>
      </w:r>
      <w:r w:rsidR="00F14A5E">
        <w:rPr>
          <w:rFonts w:ascii="Arial" w:hAnsi="Arial"/>
          <w:b/>
          <w:bCs/>
          <w:sz w:val="28"/>
          <w:szCs w:val="28"/>
          <w:u w:val="single"/>
        </w:rPr>
        <w:t>2</w:t>
      </w:r>
      <w:r w:rsidR="00CA6DFA">
        <w:rPr>
          <w:rFonts w:ascii="Arial" w:hAnsi="Arial"/>
          <w:b/>
          <w:bCs/>
          <w:sz w:val="28"/>
          <w:szCs w:val="28"/>
          <w:u w:val="single"/>
        </w:rPr>
        <w:t>2</w:t>
      </w:r>
      <w:r w:rsidRPr="00A877C8">
        <w:rPr>
          <w:rFonts w:ascii="Arial" w:hAnsi="Arial"/>
          <w:b/>
          <w:bCs/>
          <w:sz w:val="28"/>
          <w:szCs w:val="28"/>
        </w:rPr>
        <w:t xml:space="preserve"> </w:t>
      </w:r>
      <w:r w:rsidRPr="00A877C8">
        <w:rPr>
          <w:rFonts w:ascii="Arial" w:hAnsi="Arial"/>
          <w:sz w:val="28"/>
          <w:szCs w:val="28"/>
        </w:rPr>
        <w:t>in various Scheduled Employments notified under the Minimum Wages Act, 1948, for the purpose of calculation of Variable Dearness Allowance.</w:t>
      </w:r>
    </w:p>
    <w:p w:rsidR="00581C74" w:rsidRDefault="00A941BA" w:rsidP="00581C74">
      <w:pPr>
        <w:spacing w:after="0" w:line="240" w:lineRule="auto"/>
        <w:jc w:val="both"/>
        <w:rPr>
          <w:rFonts w:ascii="Tahoma" w:hAnsi="Tahoma" w:cs="Tahoma"/>
          <w:b/>
          <w:sz w:val="24"/>
          <w:szCs w:val="24"/>
        </w:rPr>
      </w:pPr>
      <w:r>
        <w:rPr>
          <w:rFonts w:ascii="Arial" w:hAnsi="Arial"/>
          <w:sz w:val="24"/>
          <w:szCs w:val="24"/>
        </w:rPr>
        <w:t xml:space="preserve">                                                     </w:t>
      </w:r>
      <w:r w:rsidRPr="00A941BA">
        <w:rPr>
          <w:rFonts w:ascii="Arial" w:hAnsi="Arial"/>
          <w:b/>
          <w:bCs/>
          <w:sz w:val="24"/>
          <w:szCs w:val="24"/>
        </w:rPr>
        <w:t xml:space="preserve"> </w:t>
      </w:r>
      <w:r w:rsidR="00581C74">
        <w:rPr>
          <w:rFonts w:ascii="Arial" w:hAnsi="Arial"/>
          <w:b/>
          <w:bCs/>
          <w:sz w:val="24"/>
          <w:szCs w:val="24"/>
        </w:rPr>
        <w:t xml:space="preserve">                        </w:t>
      </w:r>
      <w:proofErr w:type="spellStart"/>
      <w:r w:rsidR="00581C74">
        <w:rPr>
          <w:rFonts w:ascii="Tahoma" w:hAnsi="Tahoma" w:cs="Tahoma"/>
          <w:b/>
          <w:sz w:val="24"/>
          <w:szCs w:val="24"/>
        </w:rPr>
        <w:t>Sd</w:t>
      </w:r>
      <w:proofErr w:type="spellEnd"/>
      <w:r w:rsidR="00581C74">
        <w:rPr>
          <w:rFonts w:ascii="Tahoma" w:hAnsi="Tahoma" w:cs="Tahoma"/>
          <w:b/>
          <w:sz w:val="24"/>
          <w:szCs w:val="24"/>
        </w:rPr>
        <w:t xml:space="preserve">/- </w:t>
      </w:r>
      <w:proofErr w:type="spellStart"/>
      <w:r w:rsidR="00581C74">
        <w:rPr>
          <w:rFonts w:ascii="Tahoma" w:hAnsi="Tahoma" w:cs="Tahoma"/>
          <w:b/>
          <w:sz w:val="24"/>
          <w:szCs w:val="24"/>
        </w:rPr>
        <w:t>G.Rekharani</w:t>
      </w:r>
      <w:proofErr w:type="gramStart"/>
      <w:r w:rsidR="00581C74">
        <w:rPr>
          <w:rFonts w:ascii="Tahoma" w:hAnsi="Tahoma" w:cs="Tahoma"/>
          <w:b/>
          <w:sz w:val="24"/>
          <w:szCs w:val="24"/>
        </w:rPr>
        <w:t>,I.A.S</w:t>
      </w:r>
      <w:proofErr w:type="spellEnd"/>
      <w:proofErr w:type="gramEnd"/>
    </w:p>
    <w:p w:rsidR="00581C74" w:rsidRDefault="00581C74" w:rsidP="00581C74">
      <w:pPr>
        <w:spacing w:after="0" w:line="240" w:lineRule="auto"/>
        <w:jc w:val="both"/>
        <w:rPr>
          <w:rFonts w:ascii="Tahoma" w:hAnsi="Tahoma" w:cs="Tahoma"/>
          <w:b/>
          <w:sz w:val="24"/>
          <w:szCs w:val="24"/>
        </w:rPr>
      </w:pPr>
      <w:r>
        <w:rPr>
          <w:rFonts w:ascii="Tahoma" w:hAnsi="Tahoma" w:cs="Tahoma"/>
          <w:b/>
          <w:sz w:val="24"/>
          <w:szCs w:val="24"/>
        </w:rPr>
        <w:t xml:space="preserve">                                                                  Special Commissioner of Labour </w:t>
      </w:r>
    </w:p>
    <w:p w:rsidR="00581C74" w:rsidRDefault="00581C74" w:rsidP="00581C74">
      <w:pPr>
        <w:spacing w:after="0" w:line="240" w:lineRule="auto"/>
        <w:jc w:val="both"/>
        <w:rPr>
          <w:rFonts w:ascii="Tahoma" w:hAnsi="Tahoma" w:cs="Tahoma"/>
          <w:b/>
          <w:sz w:val="24"/>
          <w:szCs w:val="24"/>
        </w:rPr>
      </w:pPr>
    </w:p>
    <w:p w:rsidR="00581C74" w:rsidRDefault="00581C74" w:rsidP="00581C74">
      <w:pPr>
        <w:spacing w:after="0" w:line="240" w:lineRule="auto"/>
        <w:jc w:val="both"/>
        <w:rPr>
          <w:rFonts w:ascii="Tahoma" w:hAnsi="Tahoma" w:cs="Tahoma"/>
          <w:b/>
          <w:sz w:val="20"/>
          <w:szCs w:val="20"/>
        </w:rPr>
      </w:pPr>
    </w:p>
    <w:p w:rsidR="00581C74" w:rsidRDefault="00581C74" w:rsidP="00581C74">
      <w:pPr>
        <w:spacing w:after="0" w:line="240" w:lineRule="auto"/>
        <w:jc w:val="both"/>
        <w:rPr>
          <w:rFonts w:ascii="Tahoma" w:hAnsi="Tahoma" w:cs="Tahoma"/>
          <w:b/>
          <w:sz w:val="24"/>
          <w:szCs w:val="24"/>
        </w:rPr>
      </w:pPr>
      <w:r>
        <w:rPr>
          <w:rFonts w:ascii="Tahoma" w:hAnsi="Tahoma" w:cs="Tahoma"/>
          <w:b/>
          <w:sz w:val="24"/>
          <w:szCs w:val="24"/>
        </w:rPr>
        <w:t xml:space="preserve">                                                                     Asst.Commissioner of Labour </w:t>
      </w:r>
    </w:p>
    <w:p w:rsidR="00F9344A" w:rsidRDefault="00F9344A" w:rsidP="00581C74">
      <w:pPr>
        <w:tabs>
          <w:tab w:val="left" w:pos="1800"/>
        </w:tabs>
        <w:spacing w:line="360" w:lineRule="auto"/>
        <w:rPr>
          <w:rFonts w:ascii="Arial" w:hAnsi="Arial"/>
          <w:b/>
          <w:u w:val="single"/>
        </w:rPr>
      </w:pPr>
    </w:p>
    <w:p w:rsidR="00F9344A" w:rsidRDefault="00F9344A" w:rsidP="0092078F">
      <w:pPr>
        <w:tabs>
          <w:tab w:val="left" w:pos="1800"/>
        </w:tabs>
        <w:spacing w:line="360" w:lineRule="auto"/>
        <w:jc w:val="both"/>
        <w:rPr>
          <w:rFonts w:ascii="Arial" w:hAnsi="Arial"/>
          <w:b/>
          <w:u w:val="single"/>
        </w:rPr>
      </w:pPr>
    </w:p>
    <w:p w:rsidR="00F9344A" w:rsidRDefault="00F9344A" w:rsidP="0092078F">
      <w:pPr>
        <w:tabs>
          <w:tab w:val="left" w:pos="1800"/>
        </w:tabs>
        <w:spacing w:line="360" w:lineRule="auto"/>
        <w:jc w:val="both"/>
        <w:rPr>
          <w:rFonts w:ascii="Arial" w:hAnsi="Arial"/>
          <w:b/>
          <w:u w:val="single"/>
        </w:rPr>
      </w:pPr>
    </w:p>
    <w:p w:rsidR="00F9344A" w:rsidRDefault="00F9344A" w:rsidP="0092078F">
      <w:pPr>
        <w:tabs>
          <w:tab w:val="left" w:pos="1800"/>
        </w:tabs>
        <w:spacing w:line="360" w:lineRule="auto"/>
        <w:jc w:val="both"/>
        <w:rPr>
          <w:rFonts w:ascii="Arial" w:hAnsi="Arial"/>
          <w:b/>
          <w:u w:val="single"/>
        </w:rPr>
      </w:pPr>
    </w:p>
    <w:p w:rsidR="00F9344A" w:rsidRDefault="00F9344A" w:rsidP="0092078F">
      <w:pPr>
        <w:tabs>
          <w:tab w:val="left" w:pos="1800"/>
        </w:tabs>
        <w:spacing w:line="360" w:lineRule="auto"/>
        <w:jc w:val="both"/>
        <w:rPr>
          <w:rFonts w:ascii="Arial" w:hAnsi="Arial"/>
          <w:b/>
          <w:u w:val="single"/>
        </w:rPr>
      </w:pPr>
    </w:p>
    <w:p w:rsidR="00F9344A" w:rsidRDefault="00F9344A" w:rsidP="0092078F">
      <w:pPr>
        <w:tabs>
          <w:tab w:val="left" w:pos="1800"/>
        </w:tabs>
        <w:spacing w:line="360" w:lineRule="auto"/>
        <w:jc w:val="both"/>
        <w:rPr>
          <w:rFonts w:ascii="Arial" w:hAnsi="Arial"/>
          <w:b/>
          <w:u w:val="single"/>
        </w:rPr>
      </w:pPr>
    </w:p>
    <w:p w:rsidR="00F9344A" w:rsidRDefault="00F9344A" w:rsidP="0092078F">
      <w:pPr>
        <w:tabs>
          <w:tab w:val="left" w:pos="1800"/>
        </w:tabs>
        <w:spacing w:line="360" w:lineRule="auto"/>
        <w:jc w:val="both"/>
        <w:rPr>
          <w:rFonts w:ascii="Arial" w:hAnsi="Arial"/>
          <w:b/>
          <w:u w:val="single"/>
        </w:rPr>
      </w:pPr>
    </w:p>
    <w:p w:rsidR="00F9344A" w:rsidRDefault="00F9344A" w:rsidP="0092078F">
      <w:pPr>
        <w:tabs>
          <w:tab w:val="left" w:pos="1800"/>
        </w:tabs>
        <w:spacing w:line="360" w:lineRule="auto"/>
        <w:jc w:val="both"/>
        <w:rPr>
          <w:rFonts w:ascii="Arial" w:hAnsi="Arial"/>
          <w:b/>
          <w:u w:val="single"/>
        </w:rPr>
      </w:pPr>
    </w:p>
    <w:p w:rsidR="00F9344A" w:rsidRDefault="00F9344A" w:rsidP="0092078F">
      <w:pPr>
        <w:tabs>
          <w:tab w:val="left" w:pos="1800"/>
        </w:tabs>
        <w:spacing w:line="360" w:lineRule="auto"/>
        <w:jc w:val="both"/>
        <w:rPr>
          <w:rFonts w:ascii="Arial" w:hAnsi="Arial"/>
          <w:b/>
          <w:u w:val="single"/>
        </w:rPr>
      </w:pPr>
    </w:p>
    <w:p w:rsidR="00F9344A" w:rsidRDefault="00F9344A" w:rsidP="0092078F">
      <w:pPr>
        <w:tabs>
          <w:tab w:val="left" w:pos="1800"/>
        </w:tabs>
        <w:spacing w:line="360" w:lineRule="auto"/>
        <w:jc w:val="both"/>
        <w:rPr>
          <w:rFonts w:ascii="Arial" w:hAnsi="Arial"/>
          <w:b/>
          <w:u w:val="single"/>
        </w:rPr>
      </w:pPr>
    </w:p>
    <w:p w:rsidR="00F9344A" w:rsidRDefault="00F9344A" w:rsidP="0092078F">
      <w:pPr>
        <w:tabs>
          <w:tab w:val="left" w:pos="1800"/>
        </w:tabs>
        <w:spacing w:line="360" w:lineRule="auto"/>
        <w:jc w:val="both"/>
        <w:rPr>
          <w:rFonts w:ascii="Arial" w:hAnsi="Arial"/>
          <w:b/>
          <w:u w:val="single"/>
        </w:rPr>
      </w:pPr>
    </w:p>
    <w:p w:rsidR="00EB1A4F" w:rsidRDefault="00EB1A4F">
      <w:pPr>
        <w:rPr>
          <w:rFonts w:ascii="Arial" w:hAnsi="Arial"/>
          <w:b/>
          <w:u w:val="single"/>
        </w:rPr>
      </w:pPr>
      <w:r>
        <w:rPr>
          <w:rFonts w:ascii="Arial" w:hAnsi="Arial"/>
          <w:b/>
          <w:u w:val="single"/>
        </w:rPr>
        <w:br w:type="page"/>
      </w:r>
    </w:p>
    <w:p w:rsidR="0092078F" w:rsidRPr="00F9344A" w:rsidRDefault="0092078F" w:rsidP="0092078F">
      <w:pPr>
        <w:tabs>
          <w:tab w:val="left" w:pos="1800"/>
        </w:tabs>
        <w:spacing w:line="360" w:lineRule="auto"/>
        <w:jc w:val="both"/>
        <w:rPr>
          <w:rFonts w:ascii="Arial" w:hAnsi="Arial"/>
          <w:b/>
          <w:u w:val="single"/>
        </w:rPr>
      </w:pPr>
      <w:r w:rsidRPr="00F9344A">
        <w:rPr>
          <w:rFonts w:ascii="Arial" w:hAnsi="Arial"/>
          <w:b/>
          <w:u w:val="single"/>
        </w:rPr>
        <w:lastRenderedPageBreak/>
        <w:t>Submitted:-</w:t>
      </w:r>
    </w:p>
    <w:p w:rsidR="0092078F" w:rsidRPr="00F9344A" w:rsidRDefault="0092078F" w:rsidP="0092078F">
      <w:pPr>
        <w:tabs>
          <w:tab w:val="left" w:pos="1800"/>
        </w:tabs>
        <w:spacing w:line="480" w:lineRule="auto"/>
        <w:jc w:val="both"/>
        <w:rPr>
          <w:rFonts w:ascii="Arial" w:hAnsi="Arial"/>
          <w:bCs/>
        </w:rPr>
      </w:pPr>
      <w:r w:rsidRPr="00F9344A">
        <w:rPr>
          <w:rFonts w:ascii="Arial" w:hAnsi="Arial"/>
          <w:b/>
        </w:rPr>
        <w:t xml:space="preserve">              </w:t>
      </w:r>
      <w:r w:rsidRPr="00F9344A">
        <w:rPr>
          <w:rFonts w:ascii="Arial" w:hAnsi="Arial"/>
          <w:bCs/>
        </w:rPr>
        <w:t>It is submitted that the Authority under Minimum Wages Act, 1948 i.e. Commissioner of Labour have decl</w:t>
      </w:r>
      <w:r w:rsidR="00774727">
        <w:rPr>
          <w:rFonts w:ascii="Arial" w:hAnsi="Arial"/>
          <w:bCs/>
        </w:rPr>
        <w:t xml:space="preserve">ared CPI points </w:t>
      </w:r>
      <w:proofErr w:type="spellStart"/>
      <w:r w:rsidR="00774727">
        <w:rPr>
          <w:rFonts w:ascii="Arial" w:hAnsi="Arial"/>
          <w:bCs/>
        </w:rPr>
        <w:t>w.e.f</w:t>
      </w:r>
      <w:proofErr w:type="spellEnd"/>
      <w:r w:rsidR="00774727">
        <w:rPr>
          <w:rFonts w:ascii="Arial" w:hAnsi="Arial"/>
          <w:bCs/>
        </w:rPr>
        <w:t>. 01.</w:t>
      </w:r>
      <w:r w:rsidR="00344CC6">
        <w:rPr>
          <w:rFonts w:ascii="Arial" w:hAnsi="Arial"/>
          <w:bCs/>
        </w:rPr>
        <w:t>1</w:t>
      </w:r>
      <w:r w:rsidR="00774727">
        <w:rPr>
          <w:rFonts w:ascii="Arial" w:hAnsi="Arial"/>
          <w:bCs/>
        </w:rPr>
        <w:t>0.202</w:t>
      </w:r>
      <w:r w:rsidR="00344CC6">
        <w:rPr>
          <w:rFonts w:ascii="Arial" w:hAnsi="Arial"/>
          <w:bCs/>
        </w:rPr>
        <w:t>1</w:t>
      </w:r>
      <w:r w:rsidRPr="00F9344A">
        <w:rPr>
          <w:rFonts w:ascii="Arial" w:hAnsi="Arial"/>
          <w:bCs/>
        </w:rPr>
        <w:t xml:space="preserve"> in various Scheduled employments covered in the said Act under Part-I (Non-Agricultural) as </w:t>
      </w:r>
      <w:r w:rsidR="00774727">
        <w:rPr>
          <w:rFonts w:ascii="Arial" w:hAnsi="Arial"/>
          <w:bCs/>
        </w:rPr>
        <w:t>1</w:t>
      </w:r>
      <w:r w:rsidR="00344CC6">
        <w:rPr>
          <w:rFonts w:ascii="Arial" w:hAnsi="Arial"/>
          <w:bCs/>
        </w:rPr>
        <w:t>524</w:t>
      </w:r>
      <w:r w:rsidR="00582BEB">
        <w:rPr>
          <w:rFonts w:ascii="Arial" w:hAnsi="Arial"/>
          <w:bCs/>
        </w:rPr>
        <w:t xml:space="preserve"> </w:t>
      </w:r>
      <w:r w:rsidRPr="00F9344A">
        <w:rPr>
          <w:rFonts w:ascii="Arial" w:hAnsi="Arial"/>
          <w:bCs/>
        </w:rPr>
        <w:t xml:space="preserve">Industrial CPI points and under Part-II (Agricultural) as </w:t>
      </w:r>
      <w:r w:rsidR="00344CC6">
        <w:rPr>
          <w:rFonts w:ascii="Arial" w:hAnsi="Arial"/>
          <w:bCs/>
        </w:rPr>
        <w:t>11</w:t>
      </w:r>
      <w:r w:rsidR="00774727">
        <w:rPr>
          <w:rFonts w:ascii="Arial" w:hAnsi="Arial"/>
          <w:bCs/>
        </w:rPr>
        <w:t>9</w:t>
      </w:r>
      <w:r w:rsidR="00344CC6">
        <w:rPr>
          <w:rFonts w:ascii="Arial" w:hAnsi="Arial"/>
          <w:bCs/>
        </w:rPr>
        <w:t>4</w:t>
      </w:r>
      <w:r w:rsidRPr="00F9344A">
        <w:rPr>
          <w:rFonts w:ascii="Arial" w:hAnsi="Arial"/>
          <w:bCs/>
        </w:rPr>
        <w:t xml:space="preserve"> Agricultural </w:t>
      </w:r>
      <w:r w:rsidR="00582BEB">
        <w:rPr>
          <w:rFonts w:ascii="Arial" w:hAnsi="Arial"/>
          <w:bCs/>
        </w:rPr>
        <w:t>CPI points vide proceedings No.</w:t>
      </w:r>
      <w:r w:rsidR="00344CC6">
        <w:rPr>
          <w:rFonts w:ascii="Arial" w:hAnsi="Arial"/>
          <w:bCs/>
        </w:rPr>
        <w:tab/>
        <w:t>G</w:t>
      </w:r>
      <w:r w:rsidRPr="00F9344A">
        <w:rPr>
          <w:rFonts w:ascii="Arial" w:hAnsi="Arial"/>
          <w:bCs/>
        </w:rPr>
        <w:t>/</w:t>
      </w:r>
      <w:r w:rsidR="00344CC6">
        <w:rPr>
          <w:rFonts w:ascii="Arial" w:hAnsi="Arial"/>
          <w:bCs/>
        </w:rPr>
        <w:t>6019/</w:t>
      </w:r>
      <w:r w:rsidR="00774727">
        <w:rPr>
          <w:rFonts w:ascii="Arial" w:hAnsi="Arial"/>
          <w:bCs/>
        </w:rPr>
        <w:t>20</w:t>
      </w:r>
      <w:r w:rsidR="00344CC6">
        <w:rPr>
          <w:rFonts w:ascii="Arial" w:hAnsi="Arial"/>
          <w:bCs/>
        </w:rPr>
        <w:t>21</w:t>
      </w:r>
      <w:proofErr w:type="gramStart"/>
      <w:r w:rsidRPr="00F9344A">
        <w:rPr>
          <w:rFonts w:ascii="Arial" w:hAnsi="Arial"/>
          <w:bCs/>
        </w:rPr>
        <w:t>,dated</w:t>
      </w:r>
      <w:proofErr w:type="gramEnd"/>
      <w:r w:rsidR="00344CC6">
        <w:rPr>
          <w:rFonts w:ascii="Arial" w:hAnsi="Arial"/>
          <w:bCs/>
        </w:rPr>
        <w:t>:  10</w:t>
      </w:r>
      <w:r w:rsidR="00774727">
        <w:rPr>
          <w:rFonts w:ascii="Arial" w:hAnsi="Arial"/>
          <w:bCs/>
        </w:rPr>
        <w:t>.202</w:t>
      </w:r>
      <w:r w:rsidR="00344CC6">
        <w:rPr>
          <w:rFonts w:ascii="Arial" w:hAnsi="Arial"/>
          <w:bCs/>
        </w:rPr>
        <w:t>1</w:t>
      </w:r>
      <w:r w:rsidRPr="00F9344A">
        <w:rPr>
          <w:rFonts w:ascii="Arial" w:hAnsi="Arial"/>
          <w:bCs/>
        </w:rPr>
        <w:t xml:space="preserve">.    </w:t>
      </w:r>
      <w:r w:rsidR="00582BEB">
        <w:rPr>
          <w:rFonts w:ascii="Arial" w:hAnsi="Arial"/>
          <w:bCs/>
        </w:rPr>
        <w:t>W</w:t>
      </w:r>
      <w:r w:rsidRPr="00F9344A">
        <w:rPr>
          <w:rFonts w:ascii="Arial" w:hAnsi="Arial"/>
          <w:bCs/>
        </w:rPr>
        <w:t>e may issue a Press Note regarding declaratio</w:t>
      </w:r>
      <w:r w:rsidR="00774727">
        <w:rPr>
          <w:rFonts w:ascii="Arial" w:hAnsi="Arial"/>
          <w:bCs/>
        </w:rPr>
        <w:t xml:space="preserve">n of CPI </w:t>
      </w:r>
      <w:proofErr w:type="gramStart"/>
      <w:r w:rsidR="00774727">
        <w:rPr>
          <w:rFonts w:ascii="Arial" w:hAnsi="Arial"/>
          <w:bCs/>
        </w:rPr>
        <w:t>points</w:t>
      </w:r>
      <w:proofErr w:type="gramEnd"/>
      <w:r w:rsidR="00774727">
        <w:rPr>
          <w:rFonts w:ascii="Arial" w:hAnsi="Arial"/>
          <w:bCs/>
        </w:rPr>
        <w:t xml:space="preserve"> </w:t>
      </w:r>
      <w:proofErr w:type="spellStart"/>
      <w:r w:rsidR="00774727">
        <w:rPr>
          <w:rFonts w:ascii="Arial" w:hAnsi="Arial"/>
          <w:bCs/>
        </w:rPr>
        <w:t>w.e.f</w:t>
      </w:r>
      <w:proofErr w:type="spellEnd"/>
      <w:r w:rsidR="00774727">
        <w:rPr>
          <w:rFonts w:ascii="Arial" w:hAnsi="Arial"/>
          <w:bCs/>
        </w:rPr>
        <w:t>. 01.</w:t>
      </w:r>
      <w:r w:rsidR="00344CC6">
        <w:rPr>
          <w:rFonts w:ascii="Arial" w:hAnsi="Arial"/>
          <w:bCs/>
        </w:rPr>
        <w:t>1</w:t>
      </w:r>
      <w:r w:rsidR="00774727">
        <w:rPr>
          <w:rFonts w:ascii="Arial" w:hAnsi="Arial"/>
          <w:bCs/>
        </w:rPr>
        <w:t>0.202</w:t>
      </w:r>
      <w:r w:rsidR="00344CC6">
        <w:rPr>
          <w:rFonts w:ascii="Arial" w:hAnsi="Arial"/>
          <w:bCs/>
        </w:rPr>
        <w:t>1</w:t>
      </w:r>
      <w:r w:rsidRPr="00F9344A">
        <w:rPr>
          <w:rFonts w:ascii="Arial" w:hAnsi="Arial"/>
          <w:bCs/>
        </w:rPr>
        <w:t xml:space="preserve"> in various scheduled employments</w:t>
      </w:r>
      <w:r w:rsidR="00582BEB">
        <w:rPr>
          <w:rFonts w:ascii="Arial" w:hAnsi="Arial"/>
          <w:bCs/>
        </w:rPr>
        <w:t xml:space="preserve"> and also the same may be sent for publication in Gazette to the Commissioner, Printing and Stationery</w:t>
      </w:r>
      <w:r w:rsidRPr="00F9344A">
        <w:rPr>
          <w:rFonts w:ascii="Arial" w:hAnsi="Arial"/>
          <w:bCs/>
        </w:rPr>
        <w:t>.</w:t>
      </w:r>
    </w:p>
    <w:p w:rsidR="0092078F" w:rsidRPr="00F9344A" w:rsidRDefault="0092078F" w:rsidP="0092078F">
      <w:pPr>
        <w:tabs>
          <w:tab w:val="left" w:pos="1800"/>
        </w:tabs>
        <w:spacing w:line="480" w:lineRule="auto"/>
        <w:jc w:val="both"/>
        <w:rPr>
          <w:rFonts w:ascii="Arial" w:hAnsi="Arial"/>
          <w:bCs/>
        </w:rPr>
      </w:pPr>
      <w:r w:rsidRPr="00F9344A">
        <w:rPr>
          <w:rFonts w:ascii="Arial" w:hAnsi="Arial"/>
          <w:bCs/>
        </w:rPr>
        <w:t xml:space="preserve">           Subject to approval, draft letter</w:t>
      </w:r>
      <w:r w:rsidR="00582BEB">
        <w:rPr>
          <w:rFonts w:ascii="Arial" w:hAnsi="Arial"/>
          <w:bCs/>
        </w:rPr>
        <w:t>s</w:t>
      </w:r>
      <w:r w:rsidRPr="00F9344A">
        <w:rPr>
          <w:rFonts w:ascii="Arial" w:hAnsi="Arial"/>
          <w:bCs/>
        </w:rPr>
        <w:t xml:space="preserve"> to the Commissioner, Information and Public Relations, Hyderabad along with </w:t>
      </w:r>
      <w:r w:rsidRPr="00F9344A">
        <w:rPr>
          <w:rFonts w:ascii="Arial" w:hAnsi="Arial"/>
          <w:b/>
        </w:rPr>
        <w:t>Press Note</w:t>
      </w:r>
      <w:r w:rsidR="00582BEB">
        <w:rPr>
          <w:rFonts w:ascii="Arial" w:hAnsi="Arial"/>
          <w:b/>
        </w:rPr>
        <w:t xml:space="preserve"> and </w:t>
      </w:r>
      <w:r w:rsidR="00582BEB">
        <w:rPr>
          <w:rFonts w:ascii="Arial" w:hAnsi="Arial"/>
          <w:bCs/>
        </w:rPr>
        <w:t>Commissioner, Printing and Stationery are</w:t>
      </w:r>
      <w:r w:rsidRPr="00F9344A">
        <w:rPr>
          <w:rFonts w:ascii="Arial" w:hAnsi="Arial"/>
          <w:bCs/>
        </w:rPr>
        <w:t xml:space="preserve"> put up below please.</w:t>
      </w:r>
    </w:p>
    <w:p w:rsidR="00F9344A" w:rsidRDefault="00F9344A" w:rsidP="0092078F">
      <w:pPr>
        <w:jc w:val="right"/>
        <w:rPr>
          <w:rFonts w:ascii="Arial" w:hAnsi="Arial"/>
          <w:b/>
          <w:bCs/>
        </w:rPr>
      </w:pPr>
    </w:p>
    <w:p w:rsidR="0092078F" w:rsidRPr="00F9344A" w:rsidRDefault="00344CC6" w:rsidP="00344CC6">
      <w:pPr>
        <w:jc w:val="center"/>
        <w:rPr>
          <w:rFonts w:ascii="Arial" w:hAnsi="Arial"/>
          <w:b/>
        </w:rPr>
      </w:pPr>
      <w:r>
        <w:rPr>
          <w:rFonts w:ascii="Arial" w:hAnsi="Arial"/>
          <w:b/>
          <w:bCs/>
        </w:rPr>
        <w:t xml:space="preserve">                                                </w:t>
      </w:r>
      <w:r w:rsidR="0092078F" w:rsidRPr="00F9344A">
        <w:rPr>
          <w:rFonts w:ascii="Arial" w:hAnsi="Arial"/>
          <w:b/>
          <w:bCs/>
        </w:rPr>
        <w:t>ACL</w:t>
      </w:r>
      <w:r w:rsidR="00582BEB">
        <w:rPr>
          <w:rFonts w:ascii="Arial" w:hAnsi="Arial"/>
          <w:b/>
          <w:bCs/>
        </w:rPr>
        <w:t xml:space="preserve">-I  </w:t>
      </w:r>
      <w:r>
        <w:rPr>
          <w:rFonts w:ascii="Arial" w:hAnsi="Arial"/>
          <w:b/>
          <w:bCs/>
        </w:rPr>
        <w:t xml:space="preserve">       </w:t>
      </w:r>
      <w:r w:rsidR="00582BEB">
        <w:rPr>
          <w:rFonts w:ascii="Arial" w:hAnsi="Arial"/>
          <w:b/>
          <w:bCs/>
        </w:rPr>
        <w:t xml:space="preserve">/   </w:t>
      </w:r>
      <w:r w:rsidR="0092078F" w:rsidRPr="00F9344A">
        <w:rPr>
          <w:rFonts w:ascii="Arial" w:hAnsi="Arial"/>
          <w:b/>
          <w:bCs/>
        </w:rPr>
        <w:t xml:space="preserve">   </w:t>
      </w:r>
      <w:r>
        <w:rPr>
          <w:rFonts w:ascii="Arial" w:hAnsi="Arial"/>
          <w:b/>
          <w:bCs/>
        </w:rPr>
        <w:t xml:space="preserve">   </w:t>
      </w:r>
      <w:r w:rsidR="0092078F" w:rsidRPr="00F9344A">
        <w:rPr>
          <w:rFonts w:ascii="Arial" w:hAnsi="Arial"/>
          <w:b/>
          <w:bCs/>
        </w:rPr>
        <w:t xml:space="preserve">Addl. COL </w:t>
      </w:r>
      <w:r>
        <w:rPr>
          <w:rFonts w:ascii="Arial" w:hAnsi="Arial"/>
          <w:b/>
          <w:bCs/>
        </w:rPr>
        <w:t xml:space="preserve">    </w:t>
      </w:r>
      <w:r w:rsidR="0092078F" w:rsidRPr="00F9344A">
        <w:rPr>
          <w:rFonts w:ascii="Arial" w:hAnsi="Arial"/>
          <w:b/>
          <w:bCs/>
        </w:rPr>
        <w:t xml:space="preserve">/ </w:t>
      </w:r>
      <w:r>
        <w:rPr>
          <w:rFonts w:ascii="Arial" w:hAnsi="Arial"/>
          <w:b/>
          <w:bCs/>
        </w:rPr>
        <w:t xml:space="preserve">          SPL</w:t>
      </w:r>
      <w:r w:rsidRPr="00F9344A">
        <w:rPr>
          <w:rFonts w:ascii="Arial" w:hAnsi="Arial"/>
          <w:b/>
          <w:bCs/>
        </w:rPr>
        <w:t>COL</w:t>
      </w:r>
    </w:p>
    <w:p w:rsidR="00582BEB" w:rsidRDefault="00582BEB" w:rsidP="0092078F">
      <w:pPr>
        <w:sectPr w:rsidR="00582BEB" w:rsidSect="00582BEB">
          <w:pgSz w:w="12240" w:h="20160" w:code="5"/>
          <w:pgMar w:top="1440" w:right="1440" w:bottom="1440" w:left="1440" w:header="720" w:footer="720" w:gutter="0"/>
          <w:cols w:space="720"/>
          <w:docGrid w:linePitch="360"/>
        </w:sect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7B3600" w:rsidRDefault="00416BF6" w:rsidP="00EB1A4F">
      <w:pPr>
        <w:pStyle w:val="BodyText"/>
        <w:ind w:right="-729"/>
        <w:jc w:val="center"/>
        <w:rPr>
          <w:rFonts w:ascii="Arial" w:hAnsi="Arial" w:cs="Arial"/>
          <w:b/>
          <w:bCs/>
        </w:rPr>
      </w:pPr>
      <w:r w:rsidRPr="00FD5945">
        <w:rPr>
          <w:rFonts w:ascii="Arial" w:hAnsi="Arial" w:cs="Arial"/>
          <w:b/>
          <w:bCs/>
          <w:sz w:val="24"/>
          <w:u w:val="single"/>
        </w:rPr>
        <w:br w:type="page"/>
      </w:r>
      <w:r w:rsidR="00EB1A4F">
        <w:rPr>
          <w:rFonts w:ascii="Arial" w:hAnsi="Arial" w:cs="Arial"/>
          <w:b/>
          <w:bCs/>
        </w:rPr>
        <w:lastRenderedPageBreak/>
        <w:t xml:space="preserve"> </w:t>
      </w:r>
    </w:p>
    <w:p w:rsidR="007B3600" w:rsidRPr="00F22D1B" w:rsidRDefault="007B3600" w:rsidP="007B3600">
      <w:pPr>
        <w:spacing w:after="0" w:line="240" w:lineRule="auto"/>
        <w:rPr>
          <w:rFonts w:ascii="Arial" w:hAnsi="Arial" w:cs="Arial"/>
          <w:bCs/>
          <w:sz w:val="24"/>
          <w:szCs w:val="24"/>
        </w:rPr>
      </w:pPr>
    </w:p>
    <w:p w:rsidR="007B3600" w:rsidRDefault="007B3600">
      <w:pPr>
        <w:rPr>
          <w:rFonts w:ascii="Arial" w:hAnsi="Arial" w:cs="Arial"/>
          <w:bCs/>
          <w:sz w:val="24"/>
          <w:szCs w:val="24"/>
        </w:rPr>
      </w:pPr>
      <w:del w:id="0" w:author="j-section" w:date="2018-04-10T10:29:00Z">
        <w:r w:rsidDel="005016B2">
          <w:rPr>
            <w:rFonts w:ascii="Arial" w:hAnsi="Arial" w:cs="Arial"/>
            <w:bCs/>
            <w:sz w:val="24"/>
            <w:szCs w:val="24"/>
          </w:rPr>
          <w:br w:type="page"/>
        </w:r>
      </w:del>
    </w:p>
    <w:sectPr w:rsidR="007B3600" w:rsidSect="005016B2">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43176"/>
    <w:multiLevelType w:val="hybridMultilevel"/>
    <w:tmpl w:val="0964B848"/>
    <w:lvl w:ilvl="0" w:tplc="41164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35A1A"/>
    <w:multiLevelType w:val="hybridMultilevel"/>
    <w:tmpl w:val="D45E9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compat>
    <w:useFELayout/>
  </w:compat>
  <w:rsids>
    <w:rsidRoot w:val="00416BF6"/>
    <w:rsid w:val="0003634D"/>
    <w:rsid w:val="00057E52"/>
    <w:rsid w:val="0008753E"/>
    <w:rsid w:val="000A7D2B"/>
    <w:rsid w:val="000B5740"/>
    <w:rsid w:val="000E40A0"/>
    <w:rsid w:val="00104500"/>
    <w:rsid w:val="001108E8"/>
    <w:rsid w:val="00144ED6"/>
    <w:rsid w:val="00146C1B"/>
    <w:rsid w:val="0016369F"/>
    <w:rsid w:val="00174143"/>
    <w:rsid w:val="00193670"/>
    <w:rsid w:val="00194561"/>
    <w:rsid w:val="00196E0A"/>
    <w:rsid w:val="001C6CF3"/>
    <w:rsid w:val="001D3023"/>
    <w:rsid w:val="002141E1"/>
    <w:rsid w:val="0023262E"/>
    <w:rsid w:val="00241213"/>
    <w:rsid w:val="00251EE8"/>
    <w:rsid w:val="00275BE0"/>
    <w:rsid w:val="002829CC"/>
    <w:rsid w:val="002C3549"/>
    <w:rsid w:val="002D25C9"/>
    <w:rsid w:val="002F0E98"/>
    <w:rsid w:val="00315603"/>
    <w:rsid w:val="0032050C"/>
    <w:rsid w:val="00344CC6"/>
    <w:rsid w:val="00395843"/>
    <w:rsid w:val="00403FD0"/>
    <w:rsid w:val="00416BF6"/>
    <w:rsid w:val="00421AD3"/>
    <w:rsid w:val="00426390"/>
    <w:rsid w:val="004509F4"/>
    <w:rsid w:val="00450D16"/>
    <w:rsid w:val="00466F09"/>
    <w:rsid w:val="00486AD1"/>
    <w:rsid w:val="004B589D"/>
    <w:rsid w:val="004E086D"/>
    <w:rsid w:val="004E56F0"/>
    <w:rsid w:val="005016B2"/>
    <w:rsid w:val="005266AB"/>
    <w:rsid w:val="00531282"/>
    <w:rsid w:val="00556B4D"/>
    <w:rsid w:val="00561D33"/>
    <w:rsid w:val="00581C74"/>
    <w:rsid w:val="00582BEB"/>
    <w:rsid w:val="005B7CC0"/>
    <w:rsid w:val="005C6982"/>
    <w:rsid w:val="005F747F"/>
    <w:rsid w:val="006151FE"/>
    <w:rsid w:val="00627576"/>
    <w:rsid w:val="00650B15"/>
    <w:rsid w:val="006530DC"/>
    <w:rsid w:val="00656468"/>
    <w:rsid w:val="00673BA6"/>
    <w:rsid w:val="00676475"/>
    <w:rsid w:val="00687AA6"/>
    <w:rsid w:val="00690B88"/>
    <w:rsid w:val="00692D9F"/>
    <w:rsid w:val="006B053B"/>
    <w:rsid w:val="007061E6"/>
    <w:rsid w:val="007119AA"/>
    <w:rsid w:val="007150E2"/>
    <w:rsid w:val="0074052A"/>
    <w:rsid w:val="0074136C"/>
    <w:rsid w:val="00774727"/>
    <w:rsid w:val="00794844"/>
    <w:rsid w:val="007969AC"/>
    <w:rsid w:val="007973DD"/>
    <w:rsid w:val="007A5E38"/>
    <w:rsid w:val="007B26E7"/>
    <w:rsid w:val="007B3600"/>
    <w:rsid w:val="007B646B"/>
    <w:rsid w:val="007D0404"/>
    <w:rsid w:val="007D341A"/>
    <w:rsid w:val="00843A49"/>
    <w:rsid w:val="00857A91"/>
    <w:rsid w:val="008706AE"/>
    <w:rsid w:val="00873963"/>
    <w:rsid w:val="00887C4B"/>
    <w:rsid w:val="00891B34"/>
    <w:rsid w:val="008948FB"/>
    <w:rsid w:val="00895822"/>
    <w:rsid w:val="008D5AFF"/>
    <w:rsid w:val="008F3768"/>
    <w:rsid w:val="009041BB"/>
    <w:rsid w:val="0092078F"/>
    <w:rsid w:val="009216EB"/>
    <w:rsid w:val="00932A71"/>
    <w:rsid w:val="00976E1D"/>
    <w:rsid w:val="009927FD"/>
    <w:rsid w:val="009978CE"/>
    <w:rsid w:val="009A68BF"/>
    <w:rsid w:val="009B244C"/>
    <w:rsid w:val="009C58A0"/>
    <w:rsid w:val="00A042BD"/>
    <w:rsid w:val="00A35383"/>
    <w:rsid w:val="00A4321F"/>
    <w:rsid w:val="00A46E0F"/>
    <w:rsid w:val="00A47A3E"/>
    <w:rsid w:val="00A66578"/>
    <w:rsid w:val="00A7547C"/>
    <w:rsid w:val="00A85192"/>
    <w:rsid w:val="00A877C8"/>
    <w:rsid w:val="00A941BA"/>
    <w:rsid w:val="00AC4EAA"/>
    <w:rsid w:val="00AF2D3D"/>
    <w:rsid w:val="00B230BB"/>
    <w:rsid w:val="00B27E88"/>
    <w:rsid w:val="00B6620D"/>
    <w:rsid w:val="00B67783"/>
    <w:rsid w:val="00B832BA"/>
    <w:rsid w:val="00B85F4C"/>
    <w:rsid w:val="00BB40E3"/>
    <w:rsid w:val="00BE1F08"/>
    <w:rsid w:val="00BE7468"/>
    <w:rsid w:val="00C02B41"/>
    <w:rsid w:val="00C322F3"/>
    <w:rsid w:val="00C35827"/>
    <w:rsid w:val="00C613CC"/>
    <w:rsid w:val="00C82EA8"/>
    <w:rsid w:val="00C837E4"/>
    <w:rsid w:val="00C90165"/>
    <w:rsid w:val="00C9643E"/>
    <w:rsid w:val="00C97F2F"/>
    <w:rsid w:val="00CA485D"/>
    <w:rsid w:val="00CA6DFA"/>
    <w:rsid w:val="00CC12D5"/>
    <w:rsid w:val="00CE78ED"/>
    <w:rsid w:val="00D11591"/>
    <w:rsid w:val="00D22496"/>
    <w:rsid w:val="00D233C1"/>
    <w:rsid w:val="00D2614C"/>
    <w:rsid w:val="00D37D16"/>
    <w:rsid w:val="00D43347"/>
    <w:rsid w:val="00D50699"/>
    <w:rsid w:val="00D5645E"/>
    <w:rsid w:val="00D662A3"/>
    <w:rsid w:val="00D75319"/>
    <w:rsid w:val="00D81F9C"/>
    <w:rsid w:val="00DA0D7C"/>
    <w:rsid w:val="00DD7EFB"/>
    <w:rsid w:val="00DE2CF4"/>
    <w:rsid w:val="00DF67BC"/>
    <w:rsid w:val="00E27049"/>
    <w:rsid w:val="00E36D01"/>
    <w:rsid w:val="00E40711"/>
    <w:rsid w:val="00E4132C"/>
    <w:rsid w:val="00E41A60"/>
    <w:rsid w:val="00E44624"/>
    <w:rsid w:val="00E61B55"/>
    <w:rsid w:val="00E63081"/>
    <w:rsid w:val="00E805F5"/>
    <w:rsid w:val="00E97E4D"/>
    <w:rsid w:val="00EA58E0"/>
    <w:rsid w:val="00EB1A4F"/>
    <w:rsid w:val="00EF1CF6"/>
    <w:rsid w:val="00F03C47"/>
    <w:rsid w:val="00F14A5E"/>
    <w:rsid w:val="00F22D1B"/>
    <w:rsid w:val="00F23083"/>
    <w:rsid w:val="00F2506E"/>
    <w:rsid w:val="00F25885"/>
    <w:rsid w:val="00F41324"/>
    <w:rsid w:val="00F64EF7"/>
    <w:rsid w:val="00F9344A"/>
    <w:rsid w:val="00FC2910"/>
    <w:rsid w:val="00FD3783"/>
    <w:rsid w:val="00FD4F51"/>
    <w:rsid w:val="00FD792D"/>
  </w:rsids>
  <m:mathPr>
    <m:mathFont m:val="Cambria Math"/>
    <m:brkBin m:val="before"/>
    <m:brkBinSub m:val="--"/>
    <m:smallFrac m:val="off"/>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576"/>
  </w:style>
  <w:style w:type="paragraph" w:styleId="Heading1">
    <w:name w:val="heading 1"/>
    <w:basedOn w:val="Normal"/>
    <w:next w:val="Normal"/>
    <w:link w:val="Heading1Char"/>
    <w:qFormat/>
    <w:rsid w:val="00416BF6"/>
    <w:pPr>
      <w:keepNext/>
      <w:spacing w:after="0" w:line="240" w:lineRule="auto"/>
      <w:outlineLvl w:val="0"/>
    </w:pPr>
    <w:rPr>
      <w:rFonts w:ascii="Times New Roman" w:eastAsia="Arial Unicode MS" w:hAnsi="Times New Roman" w:cs="Times New Roman"/>
      <w:sz w:val="28"/>
      <w:szCs w:val="24"/>
    </w:rPr>
  </w:style>
  <w:style w:type="paragraph" w:styleId="Heading2">
    <w:name w:val="heading 2"/>
    <w:basedOn w:val="Normal"/>
    <w:next w:val="Normal"/>
    <w:link w:val="Heading2Char"/>
    <w:qFormat/>
    <w:rsid w:val="00416BF6"/>
    <w:pPr>
      <w:keepNext/>
      <w:spacing w:after="0" w:line="240" w:lineRule="auto"/>
      <w:jc w:val="center"/>
      <w:outlineLvl w:val="1"/>
    </w:pPr>
    <w:rPr>
      <w:rFonts w:ascii="Times New Roman" w:eastAsia="Arial Unicode MS" w:hAnsi="Times New Roman" w:cs="Times New Roman"/>
      <w:sz w:val="28"/>
      <w:szCs w:val="24"/>
    </w:rPr>
  </w:style>
  <w:style w:type="paragraph" w:styleId="Heading4">
    <w:name w:val="heading 4"/>
    <w:basedOn w:val="Normal"/>
    <w:next w:val="Normal"/>
    <w:link w:val="Heading4Char"/>
    <w:qFormat/>
    <w:rsid w:val="00416BF6"/>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9207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207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078F"/>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6BF6"/>
    <w:rPr>
      <w:rFonts w:ascii="Times New Roman" w:eastAsia="Arial Unicode MS" w:hAnsi="Times New Roman" w:cs="Times New Roman"/>
      <w:sz w:val="28"/>
      <w:szCs w:val="24"/>
    </w:rPr>
  </w:style>
  <w:style w:type="character" w:customStyle="1" w:styleId="Heading2Char">
    <w:name w:val="Heading 2 Char"/>
    <w:basedOn w:val="DefaultParagraphFont"/>
    <w:link w:val="Heading2"/>
    <w:rsid w:val="00416BF6"/>
    <w:rPr>
      <w:rFonts w:ascii="Times New Roman" w:eastAsia="Arial Unicode MS" w:hAnsi="Times New Roman" w:cs="Times New Roman"/>
      <w:sz w:val="28"/>
      <w:szCs w:val="24"/>
    </w:rPr>
  </w:style>
  <w:style w:type="character" w:customStyle="1" w:styleId="Heading4Char">
    <w:name w:val="Heading 4 Char"/>
    <w:basedOn w:val="DefaultParagraphFont"/>
    <w:link w:val="Heading4"/>
    <w:rsid w:val="00416BF6"/>
    <w:rPr>
      <w:rFonts w:ascii="Times New Roman" w:eastAsia="Times New Roman" w:hAnsi="Times New Roman" w:cs="Times New Roman"/>
      <w:b/>
      <w:bCs/>
      <w:sz w:val="28"/>
      <w:szCs w:val="28"/>
    </w:rPr>
  </w:style>
  <w:style w:type="paragraph" w:styleId="BodyText">
    <w:name w:val="Body Text"/>
    <w:basedOn w:val="Normal"/>
    <w:link w:val="BodyTextChar"/>
    <w:rsid w:val="00416BF6"/>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416BF6"/>
    <w:rPr>
      <w:rFonts w:ascii="Times New Roman" w:eastAsia="Times New Roman" w:hAnsi="Times New Roman" w:cs="Times New Roman"/>
      <w:sz w:val="28"/>
      <w:szCs w:val="24"/>
    </w:rPr>
  </w:style>
  <w:style w:type="paragraph" w:styleId="BodyTextIndent">
    <w:name w:val="Body Text Indent"/>
    <w:basedOn w:val="Normal"/>
    <w:link w:val="BodyTextIndentChar"/>
    <w:rsid w:val="00416BF6"/>
    <w:pPr>
      <w:spacing w:after="0" w:line="240" w:lineRule="auto"/>
      <w:ind w:left="1440" w:hanging="1440"/>
    </w:pPr>
    <w:rPr>
      <w:rFonts w:ascii="Times New Roman" w:eastAsia="Times New Roman" w:hAnsi="Times New Roman" w:cs="Times New Roman"/>
      <w:sz w:val="28"/>
      <w:szCs w:val="24"/>
    </w:rPr>
  </w:style>
  <w:style w:type="character" w:customStyle="1" w:styleId="BodyTextIndentChar">
    <w:name w:val="Body Text Indent Char"/>
    <w:basedOn w:val="DefaultParagraphFont"/>
    <w:link w:val="BodyTextIndent"/>
    <w:rsid w:val="00416BF6"/>
    <w:rPr>
      <w:rFonts w:ascii="Times New Roman" w:eastAsia="Times New Roman" w:hAnsi="Times New Roman" w:cs="Times New Roman"/>
      <w:sz w:val="28"/>
      <w:szCs w:val="24"/>
    </w:rPr>
  </w:style>
  <w:style w:type="paragraph" w:styleId="BodyTextIndent2">
    <w:name w:val="Body Text Indent 2"/>
    <w:basedOn w:val="Normal"/>
    <w:link w:val="BodyTextIndent2Char"/>
    <w:rsid w:val="00416BF6"/>
    <w:pPr>
      <w:spacing w:after="0" w:line="240" w:lineRule="auto"/>
      <w:ind w:left="1440" w:hanging="1440"/>
      <w:jc w:val="both"/>
    </w:pPr>
    <w:rPr>
      <w:rFonts w:ascii="Times New Roman" w:eastAsia="Times New Roman" w:hAnsi="Times New Roman" w:cs="Times New Roman"/>
      <w:sz w:val="28"/>
      <w:szCs w:val="24"/>
    </w:rPr>
  </w:style>
  <w:style w:type="character" w:customStyle="1" w:styleId="BodyTextIndent2Char">
    <w:name w:val="Body Text Indent 2 Char"/>
    <w:basedOn w:val="DefaultParagraphFont"/>
    <w:link w:val="BodyTextIndent2"/>
    <w:rsid w:val="00416BF6"/>
    <w:rPr>
      <w:rFonts w:ascii="Times New Roman" w:eastAsia="Times New Roman" w:hAnsi="Times New Roman" w:cs="Times New Roman"/>
      <w:sz w:val="28"/>
      <w:szCs w:val="24"/>
    </w:rPr>
  </w:style>
  <w:style w:type="paragraph" w:styleId="BodyText2">
    <w:name w:val="Body Text 2"/>
    <w:basedOn w:val="Normal"/>
    <w:link w:val="BodyText2Char"/>
    <w:rsid w:val="00416BF6"/>
    <w:pPr>
      <w:spacing w:after="0" w:line="480" w:lineRule="auto"/>
      <w:jc w:val="both"/>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rsid w:val="00416BF6"/>
    <w:rPr>
      <w:rFonts w:ascii="Times New Roman" w:eastAsia="Times New Roman" w:hAnsi="Times New Roman" w:cs="Times New Roman"/>
      <w:sz w:val="28"/>
      <w:szCs w:val="24"/>
    </w:rPr>
  </w:style>
  <w:style w:type="paragraph" w:styleId="BodyText3">
    <w:name w:val="Body Text 3"/>
    <w:basedOn w:val="Normal"/>
    <w:link w:val="BodyText3Char"/>
    <w:rsid w:val="00416BF6"/>
    <w:pPr>
      <w:autoSpaceDE w:val="0"/>
      <w:autoSpaceDN w:val="0"/>
      <w:adjustRightInd w:val="0"/>
      <w:spacing w:after="0" w:line="240" w:lineRule="auto"/>
    </w:pPr>
    <w:rPr>
      <w:rFonts w:ascii="Times New Roman" w:eastAsia="Times New Roman" w:hAnsi="Times New Roman" w:cs="Times New Roman"/>
      <w:color w:val="000000"/>
      <w:sz w:val="24"/>
      <w:szCs w:val="20"/>
    </w:rPr>
  </w:style>
  <w:style w:type="character" w:customStyle="1" w:styleId="BodyText3Char">
    <w:name w:val="Body Text 3 Char"/>
    <w:basedOn w:val="DefaultParagraphFont"/>
    <w:link w:val="BodyText3"/>
    <w:rsid w:val="00416BF6"/>
    <w:rPr>
      <w:rFonts w:ascii="Times New Roman" w:eastAsia="Times New Roman" w:hAnsi="Times New Roman" w:cs="Times New Roman"/>
      <w:color w:val="000000"/>
      <w:sz w:val="24"/>
      <w:szCs w:val="20"/>
    </w:rPr>
  </w:style>
  <w:style w:type="paragraph" w:styleId="BodyTextIndent3">
    <w:name w:val="Body Text Indent 3"/>
    <w:basedOn w:val="Normal"/>
    <w:link w:val="BodyTextIndent3Char"/>
    <w:rsid w:val="00416BF6"/>
    <w:pPr>
      <w:spacing w:after="0" w:line="240" w:lineRule="auto"/>
      <w:ind w:left="360" w:hanging="360"/>
      <w:jc w:val="both"/>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416BF6"/>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92078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207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078F"/>
    <w:rPr>
      <w:rFonts w:asciiTheme="majorHAnsi" w:eastAsiaTheme="majorEastAsia" w:hAnsiTheme="majorHAnsi" w:cstheme="majorBidi"/>
      <w:color w:val="404040" w:themeColor="text1" w:themeTint="BF"/>
      <w:sz w:val="20"/>
      <w:szCs w:val="20"/>
    </w:rPr>
  </w:style>
  <w:style w:type="paragraph" w:styleId="NoSpacing">
    <w:name w:val="No Spacing"/>
    <w:qFormat/>
    <w:rsid w:val="00DA0D7C"/>
    <w:pPr>
      <w:spacing w:after="0" w:line="240" w:lineRule="auto"/>
    </w:pPr>
    <w:rPr>
      <w:rFonts w:ascii="Calibri" w:eastAsia="Times New Roman" w:hAnsi="Calibri" w:cs="Gautami"/>
      <w:lang w:bidi="te-IN"/>
    </w:rPr>
  </w:style>
  <w:style w:type="paragraph" w:styleId="BalloonText">
    <w:name w:val="Balloon Text"/>
    <w:basedOn w:val="Normal"/>
    <w:link w:val="BalloonTextChar"/>
    <w:uiPriority w:val="99"/>
    <w:semiHidden/>
    <w:unhideWhenUsed/>
    <w:rsid w:val="00501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6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5145713">
      <w:bodyDiv w:val="1"/>
      <w:marLeft w:val="0"/>
      <w:marRight w:val="0"/>
      <w:marTop w:val="0"/>
      <w:marBottom w:val="0"/>
      <w:divBdr>
        <w:top w:val="none" w:sz="0" w:space="0" w:color="auto"/>
        <w:left w:val="none" w:sz="0" w:space="0" w:color="auto"/>
        <w:bottom w:val="none" w:sz="0" w:space="0" w:color="auto"/>
        <w:right w:val="none" w:sz="0" w:space="0" w:color="auto"/>
      </w:divBdr>
    </w:div>
    <w:div w:id="163918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D0D22-5BD4-4347-9529-BB58F12C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10</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Labour Dept.</Company>
  <LinksUpToDate>false</LinksUpToDate>
  <CharactersWithSpaces>12250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N-section</dc:creator>
  <cp:keywords/>
  <dc:description/>
  <cp:lastModifiedBy>Windows User</cp:lastModifiedBy>
  <cp:revision>129</cp:revision>
  <cp:lastPrinted>2021-10-26T09:36:00Z</cp:lastPrinted>
  <dcterms:created xsi:type="dcterms:W3CDTF">2014-03-26T12:00:00Z</dcterms:created>
  <dcterms:modified xsi:type="dcterms:W3CDTF">2021-10-26T09:40:00Z</dcterms:modified>
</cp:coreProperties>
</file>